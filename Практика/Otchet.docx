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E99" w:rsidRDefault="00BB3A3A" w:rsidP="005D471C">
      <w:pPr>
        <w:pStyle w:val="a4"/>
        <w:widowControl w:val="0"/>
        <w:spacing w:line="360" w:lineRule="auto"/>
        <w:jc w:val="center"/>
      </w:pPr>
      <w:r w:rsidRPr="00034BBE">
        <w:rPr>
          <w:sz w:val="28"/>
          <w:szCs w:val="28"/>
        </w:rPr>
        <w:t xml:space="preserve"> </w:t>
      </w:r>
      <w:r w:rsidR="00BB7E99">
        <w:rPr>
          <w:sz w:val="28"/>
          <w:szCs w:val="28"/>
        </w:rPr>
        <w:t>Министерство образования и науки РФ</w:t>
      </w:r>
    </w:p>
    <w:p w:rsidR="00BB7E99" w:rsidRDefault="00BB7E99" w:rsidP="005D471C">
      <w:pPr>
        <w:pStyle w:val="a4"/>
        <w:widowControl w:val="0"/>
        <w:spacing w:line="360" w:lineRule="auto"/>
        <w:jc w:val="center"/>
      </w:pPr>
      <w:r>
        <w:rPr>
          <w:sz w:val="28"/>
          <w:szCs w:val="28"/>
        </w:rPr>
        <w:t>Федеральное государственное образовательное учреждение</w:t>
      </w:r>
    </w:p>
    <w:p w:rsidR="00BB7E99" w:rsidRPr="009762AD" w:rsidRDefault="00BB7E99" w:rsidP="005D471C">
      <w:pPr>
        <w:pStyle w:val="a4"/>
        <w:widowControl w:val="0"/>
        <w:spacing w:line="360" w:lineRule="auto"/>
        <w:jc w:val="center"/>
      </w:pPr>
      <w:r w:rsidRPr="009762AD">
        <w:rPr>
          <w:sz w:val="28"/>
          <w:szCs w:val="28"/>
        </w:rPr>
        <w:t>высшего профессионального образования</w:t>
      </w:r>
    </w:p>
    <w:p w:rsidR="00BB7E99" w:rsidRPr="009762AD" w:rsidRDefault="00BB7E99" w:rsidP="005D471C">
      <w:pPr>
        <w:pStyle w:val="a5"/>
        <w:jc w:val="center"/>
        <w:rPr>
          <w:szCs w:val="28"/>
        </w:rPr>
      </w:pPr>
      <w:r w:rsidRPr="009762AD">
        <w:rPr>
          <w:szCs w:val="28"/>
        </w:rPr>
        <w:t>ТОМСКИЙ ГОСУДАРСТВЕННЫЙ УНИВЕРСИТЕТ СИСТЕМ УПРАВЛЕНИЯ И РАДИОЭЛЕКТРОНИКИ (ТУСУР)</w:t>
      </w:r>
    </w:p>
    <w:p w:rsidR="00BB7E99" w:rsidRDefault="00BB7E99" w:rsidP="005D471C">
      <w:pPr>
        <w:pStyle w:val="a4"/>
        <w:widowControl w:val="0"/>
        <w:spacing w:line="360" w:lineRule="auto"/>
        <w:jc w:val="center"/>
      </w:pPr>
      <w:r>
        <w:rPr>
          <w:sz w:val="28"/>
          <w:szCs w:val="28"/>
        </w:rPr>
        <w:t>Кафедра комплексной информационной безопасности электронно-</w:t>
      </w:r>
    </w:p>
    <w:p w:rsidR="00BB7E99" w:rsidRDefault="00BB7E99" w:rsidP="005D471C">
      <w:pPr>
        <w:pStyle w:val="a4"/>
        <w:widowControl w:val="0"/>
        <w:spacing w:line="360" w:lineRule="auto"/>
        <w:jc w:val="center"/>
      </w:pPr>
      <w:r>
        <w:rPr>
          <w:sz w:val="28"/>
          <w:szCs w:val="28"/>
        </w:rPr>
        <w:t>вычислительных систем (КИБЭВС)</w:t>
      </w:r>
    </w:p>
    <w:p w:rsidR="00BB7E99" w:rsidRDefault="00BB7E99" w:rsidP="005D471C">
      <w:pPr>
        <w:pStyle w:val="a4"/>
        <w:widowControl w:val="0"/>
        <w:spacing w:line="360" w:lineRule="auto"/>
        <w:jc w:val="right"/>
        <w:rPr>
          <w:sz w:val="28"/>
          <w:szCs w:val="28"/>
        </w:rPr>
      </w:pPr>
    </w:p>
    <w:p w:rsidR="00BB7E99" w:rsidRDefault="00BB7E99" w:rsidP="005D471C">
      <w:pPr>
        <w:pStyle w:val="a4"/>
        <w:widowControl w:val="0"/>
        <w:spacing w:line="360" w:lineRule="auto"/>
        <w:jc w:val="right"/>
        <w:rPr>
          <w:sz w:val="28"/>
          <w:szCs w:val="28"/>
        </w:rPr>
      </w:pPr>
      <w:r>
        <w:rPr>
          <w:sz w:val="28"/>
          <w:szCs w:val="28"/>
        </w:rPr>
        <w:t>место прохож</w:t>
      </w:r>
      <w:r w:rsidRPr="00AE4391">
        <w:rPr>
          <w:sz w:val="28"/>
          <w:szCs w:val="28"/>
        </w:rPr>
        <w:t>дения практики:</w:t>
      </w:r>
    </w:p>
    <w:p w:rsidR="00BB7E99" w:rsidRDefault="00BB7E99" w:rsidP="005D471C">
      <w:pPr>
        <w:pStyle w:val="a4"/>
        <w:widowControl w:val="0"/>
        <w:spacing w:line="360" w:lineRule="auto"/>
        <w:jc w:val="right"/>
        <w:rPr>
          <w:sz w:val="28"/>
          <w:szCs w:val="28"/>
        </w:rPr>
      </w:pPr>
      <w:r>
        <w:rPr>
          <w:sz w:val="28"/>
          <w:szCs w:val="28"/>
        </w:rPr>
        <w:t xml:space="preserve">ТУСУР, каф. КИБЭВС, </w:t>
      </w:r>
      <w:proofErr w:type="spellStart"/>
      <w:r>
        <w:rPr>
          <w:sz w:val="28"/>
          <w:szCs w:val="28"/>
        </w:rPr>
        <w:t>г.Томск</w:t>
      </w:r>
      <w:proofErr w:type="spellEnd"/>
    </w:p>
    <w:p w:rsidR="00546D7A" w:rsidRPr="00AE4391" w:rsidRDefault="00546D7A" w:rsidP="005D471C">
      <w:pPr>
        <w:pStyle w:val="a4"/>
        <w:widowControl w:val="0"/>
        <w:spacing w:line="360" w:lineRule="auto"/>
        <w:jc w:val="right"/>
        <w:rPr>
          <w:sz w:val="28"/>
          <w:szCs w:val="28"/>
        </w:rPr>
      </w:pPr>
    </w:p>
    <w:p w:rsidR="00BB7E99" w:rsidRPr="00546D7A" w:rsidRDefault="00546D7A" w:rsidP="00811DAC">
      <w:pPr>
        <w:pStyle w:val="a4"/>
        <w:widowControl w:val="0"/>
        <w:spacing w:line="360" w:lineRule="auto"/>
        <w:jc w:val="center"/>
      </w:pPr>
      <w:r>
        <w:t xml:space="preserve">РЕСУРСЫ УПРАВЛЕНИ И ПРОГРАММНОЕ УПРАВЛЕНИЕ ПЕРЕФИРИЙНЫМИ УСТРОЙСТВАМИ СТЕНДА </w:t>
      </w:r>
      <w:r>
        <w:rPr>
          <w:lang w:val="en-US"/>
        </w:rPr>
        <w:t>SDK</w:t>
      </w:r>
      <w:r w:rsidR="00811DAC">
        <w:t>-1.1</w:t>
      </w:r>
    </w:p>
    <w:p w:rsidR="00BB7E99" w:rsidRPr="00BB7E99" w:rsidRDefault="00811DAC" w:rsidP="00811DAC">
      <w:pPr>
        <w:pStyle w:val="a4"/>
        <w:widowControl w:val="0"/>
        <w:spacing w:line="360" w:lineRule="auto"/>
        <w:jc w:val="center"/>
        <w:rPr>
          <w:sz w:val="28"/>
          <w:szCs w:val="28"/>
        </w:rPr>
      </w:pPr>
      <w:r>
        <w:rPr>
          <w:sz w:val="28"/>
          <w:szCs w:val="28"/>
        </w:rPr>
        <w:t xml:space="preserve">Отчёт по </w:t>
      </w:r>
      <w:proofErr w:type="gramStart"/>
      <w:r>
        <w:rPr>
          <w:sz w:val="28"/>
          <w:szCs w:val="28"/>
        </w:rPr>
        <w:t xml:space="preserve">производственной </w:t>
      </w:r>
      <w:r w:rsidR="00BB7E99">
        <w:rPr>
          <w:sz w:val="28"/>
          <w:szCs w:val="28"/>
        </w:rPr>
        <w:t xml:space="preserve"> практике</w:t>
      </w:r>
      <w:proofErr w:type="gramEnd"/>
    </w:p>
    <w:p w:rsidR="00BB7E99" w:rsidRDefault="00BB7E99" w:rsidP="005D471C">
      <w:pPr>
        <w:pStyle w:val="a4"/>
        <w:widowControl w:val="0"/>
        <w:spacing w:line="360" w:lineRule="auto"/>
        <w:ind w:left="5954"/>
        <w:jc w:val="right"/>
      </w:pPr>
      <w:r>
        <w:rPr>
          <w:sz w:val="28"/>
          <w:szCs w:val="28"/>
        </w:rPr>
        <w:t>Выполнил:</w:t>
      </w:r>
    </w:p>
    <w:p w:rsidR="00BB7E99" w:rsidRDefault="00BB7E99" w:rsidP="005D471C">
      <w:pPr>
        <w:pStyle w:val="a4"/>
        <w:widowControl w:val="0"/>
        <w:spacing w:line="360" w:lineRule="auto"/>
        <w:ind w:left="5954"/>
        <w:jc w:val="right"/>
      </w:pPr>
      <w:r>
        <w:rPr>
          <w:sz w:val="28"/>
          <w:szCs w:val="28"/>
        </w:rPr>
        <w:t xml:space="preserve">    Студент гр. 772</w:t>
      </w:r>
    </w:p>
    <w:p w:rsidR="00BB7E99" w:rsidRDefault="00BB7E99" w:rsidP="005D471C">
      <w:pPr>
        <w:pStyle w:val="a4"/>
        <w:widowControl w:val="0"/>
        <w:spacing w:line="360" w:lineRule="auto"/>
        <w:ind w:left="5954"/>
        <w:jc w:val="right"/>
        <w:rPr>
          <w:sz w:val="28"/>
          <w:szCs w:val="28"/>
        </w:rPr>
      </w:pPr>
      <w:r>
        <w:rPr>
          <w:sz w:val="28"/>
          <w:szCs w:val="28"/>
        </w:rPr>
        <w:t xml:space="preserve">  _______ Марсюков Н.В.</w:t>
      </w:r>
    </w:p>
    <w:p w:rsidR="00BB7E99" w:rsidRPr="00BB7E99" w:rsidRDefault="008B3907" w:rsidP="005D471C">
      <w:pPr>
        <w:pStyle w:val="a4"/>
        <w:widowControl w:val="0"/>
        <w:spacing w:line="360" w:lineRule="auto"/>
        <w:ind w:left="5954"/>
        <w:jc w:val="right"/>
        <w:rPr>
          <w:sz w:val="28"/>
          <w:szCs w:val="28"/>
        </w:rPr>
      </w:pPr>
      <w:r>
        <w:rPr>
          <w:sz w:val="28"/>
          <w:szCs w:val="28"/>
        </w:rPr>
        <w:t>«   »_______________2015</w:t>
      </w:r>
      <w:r w:rsidR="00BB7E99">
        <w:rPr>
          <w:sz w:val="28"/>
          <w:szCs w:val="28"/>
        </w:rPr>
        <w:t>г.</w:t>
      </w:r>
    </w:p>
    <w:p w:rsidR="00BB7E99" w:rsidRDefault="00BB7E99" w:rsidP="005D471C">
      <w:pPr>
        <w:pStyle w:val="a4"/>
        <w:widowControl w:val="0"/>
        <w:spacing w:line="360" w:lineRule="auto"/>
        <w:jc w:val="right"/>
      </w:pPr>
      <w:r>
        <w:rPr>
          <w:sz w:val="28"/>
          <w:szCs w:val="28"/>
        </w:rPr>
        <w:t xml:space="preserve">                                                              Руководитель практики от</w:t>
      </w:r>
      <w:r w:rsidRPr="00BB7E99">
        <w:rPr>
          <w:sz w:val="28"/>
          <w:szCs w:val="28"/>
        </w:rPr>
        <w:t xml:space="preserve"> </w:t>
      </w:r>
      <w:r>
        <w:rPr>
          <w:sz w:val="28"/>
          <w:szCs w:val="28"/>
        </w:rPr>
        <w:t>предприятия:</w:t>
      </w:r>
    </w:p>
    <w:p w:rsidR="00BB7E99" w:rsidRPr="00BB7E99" w:rsidRDefault="00BB7E99" w:rsidP="005D471C">
      <w:pPr>
        <w:pStyle w:val="a4"/>
        <w:widowControl w:val="0"/>
        <w:tabs>
          <w:tab w:val="left" w:pos="9498"/>
        </w:tabs>
        <w:spacing w:line="360" w:lineRule="auto"/>
        <w:ind w:left="5954"/>
        <w:jc w:val="right"/>
      </w:pPr>
      <w:r>
        <w:rPr>
          <w:sz w:val="28"/>
          <w:szCs w:val="28"/>
        </w:rPr>
        <w:t xml:space="preserve">        доцент каф. КИБЭВС                          _______</w:t>
      </w:r>
      <w:r w:rsidR="008B3907">
        <w:rPr>
          <w:sz w:val="28"/>
          <w:szCs w:val="28"/>
        </w:rPr>
        <w:t>Торгонский Л.А</w:t>
      </w:r>
      <w:r>
        <w:rPr>
          <w:sz w:val="28"/>
          <w:szCs w:val="28"/>
        </w:rPr>
        <w:t>.</w:t>
      </w:r>
    </w:p>
    <w:p w:rsidR="00BB7E99" w:rsidRDefault="008B3907" w:rsidP="005D471C">
      <w:pPr>
        <w:pStyle w:val="a4"/>
        <w:widowControl w:val="0"/>
        <w:spacing w:line="360" w:lineRule="auto"/>
        <w:ind w:left="5954"/>
        <w:jc w:val="right"/>
        <w:rPr>
          <w:sz w:val="28"/>
          <w:szCs w:val="28"/>
        </w:rPr>
      </w:pPr>
      <w:r>
        <w:rPr>
          <w:sz w:val="28"/>
          <w:szCs w:val="28"/>
        </w:rPr>
        <w:t>«   »_______________2015</w:t>
      </w:r>
      <w:r w:rsidR="00BB7E99">
        <w:rPr>
          <w:sz w:val="28"/>
          <w:szCs w:val="28"/>
        </w:rPr>
        <w:t>г.</w:t>
      </w:r>
    </w:p>
    <w:p w:rsidR="00BB7E99" w:rsidRDefault="00BB7E99" w:rsidP="00035D49">
      <w:pPr>
        <w:pStyle w:val="a4"/>
        <w:widowControl w:val="0"/>
        <w:spacing w:line="360" w:lineRule="auto"/>
        <w:jc w:val="right"/>
        <w:rPr>
          <w:sz w:val="28"/>
          <w:szCs w:val="28"/>
        </w:rPr>
      </w:pPr>
      <w:r>
        <w:rPr>
          <w:sz w:val="28"/>
          <w:szCs w:val="28"/>
        </w:rPr>
        <w:t xml:space="preserve">                                                            </w:t>
      </w:r>
    </w:p>
    <w:p w:rsidR="00BB7E99" w:rsidRDefault="00BB7E99" w:rsidP="005D471C">
      <w:pPr>
        <w:pStyle w:val="a4"/>
        <w:widowControl w:val="0"/>
        <w:spacing w:line="360" w:lineRule="auto"/>
        <w:jc w:val="center"/>
        <w:rPr>
          <w:sz w:val="28"/>
          <w:szCs w:val="28"/>
        </w:rPr>
      </w:pPr>
    </w:p>
    <w:p w:rsidR="00BB7E99" w:rsidRDefault="00BB7E99" w:rsidP="005D471C">
      <w:pPr>
        <w:pStyle w:val="a4"/>
        <w:widowControl w:val="0"/>
        <w:spacing w:line="360" w:lineRule="auto"/>
        <w:jc w:val="center"/>
        <w:rPr>
          <w:sz w:val="28"/>
          <w:szCs w:val="28"/>
        </w:rPr>
      </w:pPr>
    </w:p>
    <w:p w:rsidR="00BB7E99" w:rsidRDefault="00BB7E99" w:rsidP="005D471C">
      <w:pPr>
        <w:pStyle w:val="a4"/>
        <w:widowControl w:val="0"/>
        <w:spacing w:line="360" w:lineRule="auto"/>
        <w:jc w:val="center"/>
        <w:rPr>
          <w:sz w:val="28"/>
          <w:szCs w:val="28"/>
        </w:rPr>
      </w:pPr>
    </w:p>
    <w:p w:rsidR="00736CBD" w:rsidRDefault="00736CBD" w:rsidP="00546D7A">
      <w:pPr>
        <w:pStyle w:val="a4"/>
        <w:widowControl w:val="0"/>
        <w:spacing w:line="360" w:lineRule="auto"/>
        <w:rPr>
          <w:sz w:val="28"/>
          <w:szCs w:val="28"/>
        </w:rPr>
      </w:pPr>
    </w:p>
    <w:p w:rsidR="00736CBD" w:rsidRDefault="00736CBD" w:rsidP="005D471C">
      <w:pPr>
        <w:pStyle w:val="a4"/>
        <w:widowControl w:val="0"/>
        <w:spacing w:line="360" w:lineRule="auto"/>
        <w:jc w:val="center"/>
        <w:rPr>
          <w:sz w:val="28"/>
          <w:szCs w:val="28"/>
        </w:rPr>
      </w:pPr>
    </w:p>
    <w:p w:rsidR="00811DAC" w:rsidRDefault="00811DAC" w:rsidP="005D471C">
      <w:pPr>
        <w:pStyle w:val="a4"/>
        <w:widowControl w:val="0"/>
        <w:spacing w:line="360" w:lineRule="auto"/>
        <w:jc w:val="center"/>
        <w:rPr>
          <w:sz w:val="28"/>
          <w:szCs w:val="28"/>
        </w:rPr>
      </w:pPr>
    </w:p>
    <w:p w:rsidR="00811DAC" w:rsidRPr="00811DAC" w:rsidRDefault="00BB7E99" w:rsidP="00811DAC">
      <w:pPr>
        <w:pStyle w:val="a4"/>
        <w:widowControl w:val="0"/>
        <w:spacing w:line="360" w:lineRule="auto"/>
        <w:jc w:val="center"/>
        <w:rPr>
          <w:sz w:val="28"/>
          <w:szCs w:val="28"/>
        </w:rPr>
      </w:pPr>
      <w:r>
        <w:rPr>
          <w:sz w:val="28"/>
          <w:szCs w:val="28"/>
        </w:rPr>
        <w:t>Томск 2015</w:t>
      </w:r>
    </w:p>
    <w:p w:rsidR="008B3907" w:rsidRPr="00D55955" w:rsidRDefault="008B3907" w:rsidP="00736CBD">
      <w:pPr>
        <w:spacing w:after="0" w:line="360" w:lineRule="auto"/>
        <w:jc w:val="center"/>
        <w:rPr>
          <w:sz w:val="28"/>
          <w:szCs w:val="28"/>
        </w:rPr>
      </w:pPr>
      <w:r w:rsidRPr="00D55955">
        <w:rPr>
          <w:rFonts w:ascii="Times New Roman" w:hAnsi="Times New Roman" w:cs="Times New Roman"/>
          <w:bCs/>
          <w:sz w:val="28"/>
          <w:szCs w:val="28"/>
        </w:rPr>
        <w:lastRenderedPageBreak/>
        <w:t>Реферат</w:t>
      </w:r>
    </w:p>
    <w:p w:rsidR="008B3907" w:rsidRPr="00D55955" w:rsidRDefault="008B3907" w:rsidP="005D471C">
      <w:pPr>
        <w:pStyle w:val="2"/>
        <w:spacing w:line="360" w:lineRule="auto"/>
        <w:ind w:firstLine="709"/>
        <w:rPr>
          <w:color w:val="FF0000"/>
        </w:rPr>
      </w:pPr>
      <w:r w:rsidRPr="00D55955">
        <w:t xml:space="preserve">Отчет по преддипломной практике содержит </w:t>
      </w:r>
      <w:r w:rsidR="00811DAC">
        <w:t>48</w:t>
      </w:r>
      <w:r w:rsidRPr="00D55955">
        <w:t xml:space="preserve"> страниц, </w:t>
      </w:r>
      <w:r w:rsidR="00811DAC">
        <w:t>13</w:t>
      </w:r>
      <w:r w:rsidRPr="00D55955">
        <w:t xml:space="preserve"> рисунк</w:t>
      </w:r>
      <w:r>
        <w:t>ов</w:t>
      </w:r>
      <w:r w:rsidRPr="00D55955">
        <w:t xml:space="preserve">, </w:t>
      </w:r>
      <w:r w:rsidR="00811DAC">
        <w:t>2</w:t>
      </w:r>
      <w:r w:rsidRPr="00D55955">
        <w:t xml:space="preserve"> источник</w:t>
      </w:r>
      <w:r>
        <w:t>ов</w:t>
      </w:r>
      <w:r w:rsidRPr="00D55955">
        <w:t xml:space="preserve">, </w:t>
      </w:r>
      <w:r w:rsidR="00F2336B">
        <w:t>7 приложений</w:t>
      </w:r>
      <w:r w:rsidRPr="00D55955">
        <w:t>.</w:t>
      </w:r>
    </w:p>
    <w:p w:rsidR="008B3907" w:rsidRPr="00034BBE" w:rsidRDefault="00375121" w:rsidP="005D471C">
      <w:pPr>
        <w:pStyle w:val="a4"/>
        <w:widowControl w:val="0"/>
        <w:spacing w:line="360" w:lineRule="auto"/>
        <w:rPr>
          <w:sz w:val="28"/>
          <w:szCs w:val="28"/>
        </w:rPr>
      </w:pPr>
      <w:r>
        <w:rPr>
          <w:sz w:val="28"/>
          <w:szCs w:val="28"/>
          <w:lang w:val="en-US"/>
        </w:rPr>
        <w:t>SDK</w:t>
      </w:r>
      <w:r w:rsidRPr="008F5C43">
        <w:rPr>
          <w:sz w:val="28"/>
          <w:szCs w:val="28"/>
        </w:rPr>
        <w:t xml:space="preserve">-1.1, </w:t>
      </w:r>
      <w:r>
        <w:rPr>
          <w:sz w:val="28"/>
          <w:szCs w:val="28"/>
          <w:lang w:val="en-US"/>
        </w:rPr>
        <w:t>ADUC</w:t>
      </w:r>
      <w:r w:rsidRPr="008F5C43">
        <w:rPr>
          <w:sz w:val="28"/>
          <w:szCs w:val="28"/>
        </w:rPr>
        <w:t>842,</w:t>
      </w:r>
      <w:r w:rsidR="00034BBE" w:rsidRPr="00034BBE">
        <w:rPr>
          <w:sz w:val="28"/>
          <w:szCs w:val="28"/>
        </w:rPr>
        <w:t xml:space="preserve"> </w:t>
      </w:r>
      <w:r>
        <w:rPr>
          <w:sz w:val="28"/>
          <w:szCs w:val="28"/>
          <w:lang w:val="en-US"/>
        </w:rPr>
        <w:t>TASM</w:t>
      </w:r>
      <w:r w:rsidRPr="008F5C43">
        <w:rPr>
          <w:sz w:val="28"/>
          <w:szCs w:val="28"/>
        </w:rPr>
        <w:t xml:space="preserve">, </w:t>
      </w:r>
      <w:proofErr w:type="gramStart"/>
      <w:r>
        <w:rPr>
          <w:sz w:val="28"/>
          <w:szCs w:val="28"/>
          <w:lang w:val="en-US"/>
        </w:rPr>
        <w:t>ALDONAH</w:t>
      </w:r>
      <w:r w:rsidR="00034BBE" w:rsidRPr="00034BBE">
        <w:rPr>
          <w:sz w:val="28"/>
          <w:szCs w:val="28"/>
        </w:rPr>
        <w:t xml:space="preserve"> </w:t>
      </w:r>
      <w:r w:rsidR="00736CBD" w:rsidRPr="00736CBD">
        <w:rPr>
          <w:sz w:val="28"/>
          <w:szCs w:val="28"/>
        </w:rPr>
        <w:t>,</w:t>
      </w:r>
      <w:r w:rsidR="00736CBD">
        <w:rPr>
          <w:sz w:val="28"/>
          <w:szCs w:val="28"/>
        </w:rPr>
        <w:t>УЧЕБНЫЙ</w:t>
      </w:r>
      <w:proofErr w:type="gramEnd"/>
      <w:r w:rsidR="00736CBD">
        <w:rPr>
          <w:sz w:val="28"/>
          <w:szCs w:val="28"/>
        </w:rPr>
        <w:t xml:space="preserve"> СТЕНД</w:t>
      </w:r>
      <w:r w:rsidR="00736CBD" w:rsidRPr="00736CBD">
        <w:rPr>
          <w:sz w:val="28"/>
          <w:szCs w:val="28"/>
        </w:rPr>
        <w:t>,</w:t>
      </w:r>
      <w:r w:rsidR="00034BBE" w:rsidRPr="00034BBE">
        <w:rPr>
          <w:sz w:val="28"/>
          <w:szCs w:val="28"/>
        </w:rPr>
        <w:t xml:space="preserve"> </w:t>
      </w:r>
      <w:r w:rsidR="00736CBD">
        <w:rPr>
          <w:sz w:val="28"/>
          <w:szCs w:val="28"/>
          <w:lang w:val="en-US"/>
        </w:rPr>
        <w:t>HEX</w:t>
      </w:r>
      <w:r w:rsidR="00736CBD" w:rsidRPr="00736CBD">
        <w:rPr>
          <w:sz w:val="28"/>
          <w:szCs w:val="28"/>
        </w:rPr>
        <w:t>-</w:t>
      </w:r>
      <w:r w:rsidR="00736CBD">
        <w:rPr>
          <w:sz w:val="28"/>
          <w:szCs w:val="28"/>
        </w:rPr>
        <w:t>ЗАГРУЗЧИК</w:t>
      </w:r>
      <w:r w:rsidR="00034BBE" w:rsidRPr="00034BBE">
        <w:rPr>
          <w:sz w:val="28"/>
          <w:szCs w:val="28"/>
        </w:rPr>
        <w:t xml:space="preserve">, </w:t>
      </w:r>
      <w:r w:rsidR="00034BBE">
        <w:rPr>
          <w:sz w:val="28"/>
          <w:szCs w:val="28"/>
        </w:rPr>
        <w:t>ПЕРИФИРИЙНЫЕ УСТРОЙСТВА</w:t>
      </w:r>
    </w:p>
    <w:p w:rsidR="003455F7" w:rsidRPr="003455F7" w:rsidRDefault="003455F7" w:rsidP="005D471C">
      <w:pPr>
        <w:pStyle w:val="a4"/>
        <w:widowControl w:val="0"/>
        <w:spacing w:line="360" w:lineRule="auto"/>
        <w:rPr>
          <w:sz w:val="28"/>
          <w:szCs w:val="28"/>
        </w:rPr>
      </w:pPr>
      <w:r w:rsidRPr="008F5C43">
        <w:rPr>
          <w:sz w:val="28"/>
          <w:szCs w:val="28"/>
        </w:rPr>
        <w:tab/>
      </w:r>
      <w:proofErr w:type="gramStart"/>
      <w:r>
        <w:rPr>
          <w:sz w:val="28"/>
          <w:szCs w:val="28"/>
        </w:rPr>
        <w:t>Предприятие ,</w:t>
      </w:r>
      <w:proofErr w:type="gramEnd"/>
      <w:r>
        <w:rPr>
          <w:sz w:val="28"/>
          <w:szCs w:val="28"/>
        </w:rPr>
        <w:t xml:space="preserve"> на котором была пройдена практика: ТУСУР, Факультет безопасности, </w:t>
      </w:r>
      <w:r w:rsidR="00F2336B">
        <w:rPr>
          <w:sz w:val="28"/>
          <w:szCs w:val="28"/>
        </w:rPr>
        <w:t>лаборатория кафедры</w:t>
      </w:r>
      <w:r>
        <w:rPr>
          <w:sz w:val="28"/>
          <w:szCs w:val="28"/>
        </w:rPr>
        <w:t xml:space="preserve"> КИБЭВС.</w:t>
      </w:r>
    </w:p>
    <w:p w:rsidR="00236F43" w:rsidRPr="005D471C" w:rsidRDefault="008B3907" w:rsidP="005D471C">
      <w:pPr>
        <w:pStyle w:val="Standard"/>
        <w:spacing w:line="360" w:lineRule="auto"/>
        <w:rPr>
          <w:rFonts w:ascii="Times New Roman" w:hAnsi="Times New Roman" w:cs="Times New Roman"/>
          <w:sz w:val="28"/>
          <w:szCs w:val="28"/>
        </w:rPr>
      </w:pPr>
      <w:r>
        <w:rPr>
          <w:rFonts w:ascii="Times New Roman" w:hAnsi="Times New Roman" w:cs="Times New Roman"/>
          <w:b/>
          <w:sz w:val="28"/>
          <w:szCs w:val="28"/>
        </w:rPr>
        <w:tab/>
      </w:r>
      <w:r w:rsidR="003455F7">
        <w:rPr>
          <w:rFonts w:ascii="Times New Roman" w:hAnsi="Times New Roman" w:cs="Times New Roman"/>
          <w:sz w:val="28"/>
          <w:szCs w:val="28"/>
        </w:rPr>
        <w:t>Цель практики</w:t>
      </w:r>
      <w:r>
        <w:rPr>
          <w:rFonts w:ascii="Times New Roman" w:hAnsi="Times New Roman" w:cs="Times New Roman"/>
          <w:sz w:val="28"/>
          <w:szCs w:val="28"/>
        </w:rPr>
        <w:t xml:space="preserve">: обретение навыков работы </w:t>
      </w:r>
      <w:proofErr w:type="gramStart"/>
      <w:r>
        <w:rPr>
          <w:rFonts w:ascii="Times New Roman" w:hAnsi="Times New Roman" w:cs="Times New Roman"/>
          <w:sz w:val="28"/>
          <w:szCs w:val="28"/>
        </w:rPr>
        <w:t>в  области</w:t>
      </w:r>
      <w:proofErr w:type="gramEnd"/>
      <w:r>
        <w:rPr>
          <w:rFonts w:ascii="Times New Roman" w:hAnsi="Times New Roman" w:cs="Times New Roman"/>
          <w:sz w:val="28"/>
          <w:szCs w:val="28"/>
        </w:rPr>
        <w:t xml:space="preserve"> профессиональной деятельности</w:t>
      </w:r>
      <w:r w:rsidR="00375121">
        <w:rPr>
          <w:rFonts w:ascii="Times New Roman" w:hAnsi="Times New Roman" w:cs="Times New Roman"/>
          <w:sz w:val="28"/>
          <w:szCs w:val="28"/>
        </w:rPr>
        <w:t>, в соответствие с выбранным направлением специальности. А так же проявить полученные во время обучения знания и умения на практике, в самых различных направления производственной деятельности.</w:t>
      </w:r>
    </w:p>
    <w:p w:rsidR="003455F7" w:rsidRPr="003455F7" w:rsidRDefault="00375121"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По окончанию практики были по</w:t>
      </w:r>
      <w:r w:rsidR="003455F7">
        <w:rPr>
          <w:rFonts w:ascii="Times New Roman" w:hAnsi="Times New Roman" w:cs="Times New Roman"/>
          <w:sz w:val="28"/>
          <w:szCs w:val="28"/>
        </w:rPr>
        <w:t xml:space="preserve">лучены навыки работы с отладочной платой </w:t>
      </w:r>
      <w:r w:rsidR="003455F7">
        <w:rPr>
          <w:rFonts w:ascii="Times New Roman" w:hAnsi="Times New Roman" w:cs="Times New Roman"/>
          <w:sz w:val="28"/>
          <w:szCs w:val="28"/>
          <w:lang w:val="en-US"/>
        </w:rPr>
        <w:t>SDK</w:t>
      </w:r>
      <w:r w:rsidR="003455F7" w:rsidRPr="003455F7">
        <w:rPr>
          <w:rFonts w:ascii="Times New Roman" w:hAnsi="Times New Roman" w:cs="Times New Roman"/>
          <w:sz w:val="28"/>
          <w:szCs w:val="28"/>
        </w:rPr>
        <w:t xml:space="preserve"> 1.1.</w:t>
      </w:r>
      <w:r w:rsidR="003455F7">
        <w:rPr>
          <w:rFonts w:ascii="Times New Roman" w:hAnsi="Times New Roman" w:cs="Times New Roman"/>
          <w:sz w:val="28"/>
          <w:szCs w:val="28"/>
        </w:rPr>
        <w:t xml:space="preserve"> Исследованы возможности управления периферийными устройствами </w:t>
      </w:r>
      <w:r w:rsidR="003455F7">
        <w:rPr>
          <w:rFonts w:ascii="Times New Roman" w:hAnsi="Times New Roman" w:cs="Times New Roman"/>
          <w:sz w:val="28"/>
          <w:szCs w:val="28"/>
          <w:lang w:val="en-US"/>
        </w:rPr>
        <w:t>SDK</w:t>
      </w:r>
      <w:r w:rsidR="003455F7" w:rsidRPr="003455F7">
        <w:rPr>
          <w:rFonts w:ascii="Times New Roman" w:hAnsi="Times New Roman" w:cs="Times New Roman"/>
          <w:sz w:val="28"/>
          <w:szCs w:val="28"/>
        </w:rPr>
        <w:t xml:space="preserve"> 1.1.</w:t>
      </w:r>
    </w:p>
    <w:p w:rsidR="00236F43" w:rsidRPr="003455F7" w:rsidRDefault="003455F7" w:rsidP="005D471C">
      <w:pPr>
        <w:pStyle w:val="Standard"/>
        <w:spacing w:line="360" w:lineRule="auto"/>
        <w:rPr>
          <w:rFonts w:ascii="Times New Roman" w:hAnsi="Times New Roman" w:cs="Times New Roman"/>
          <w:b/>
          <w:sz w:val="28"/>
          <w:szCs w:val="28"/>
        </w:rPr>
      </w:pPr>
      <w:r w:rsidRPr="003455F7">
        <w:rPr>
          <w:rFonts w:ascii="Times New Roman" w:hAnsi="Times New Roman" w:cs="Times New Roman"/>
          <w:sz w:val="28"/>
          <w:szCs w:val="28"/>
        </w:rPr>
        <w:t xml:space="preserve">Отчет выполнен в текстовом редакторе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Word</w:t>
      </w:r>
      <w:proofErr w:type="spellEnd"/>
      <w:r>
        <w:rPr>
          <w:rFonts w:ascii="Times New Roman" w:hAnsi="Times New Roman" w:cs="Times New Roman"/>
          <w:sz w:val="28"/>
          <w:szCs w:val="28"/>
        </w:rPr>
        <w:t xml:space="preserve"> 2013</w:t>
      </w:r>
      <w:r w:rsidRPr="003455F7">
        <w:rPr>
          <w:rFonts w:ascii="Times New Roman" w:hAnsi="Times New Roman" w:cs="Times New Roman"/>
          <w:sz w:val="28"/>
          <w:szCs w:val="28"/>
        </w:rPr>
        <w:t xml:space="preserve"> и представлен на компакт-диске CD-R.</w:t>
      </w: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236F43" w:rsidRDefault="00236F43"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rPr>
          <w:rFonts w:ascii="Times New Roman" w:hAnsi="Times New Roman" w:cs="Times New Roman"/>
          <w:b/>
          <w:sz w:val="28"/>
          <w:szCs w:val="28"/>
        </w:rPr>
      </w:pPr>
    </w:p>
    <w:p w:rsidR="005D471C" w:rsidRDefault="005D471C" w:rsidP="00034BBE">
      <w:pPr>
        <w:pStyle w:val="2"/>
        <w:spacing w:line="360" w:lineRule="auto"/>
        <w:ind w:firstLine="0"/>
      </w:pPr>
    </w:p>
    <w:p w:rsidR="003455F7" w:rsidRDefault="003455F7" w:rsidP="005D471C">
      <w:pPr>
        <w:pStyle w:val="2"/>
        <w:spacing w:line="360" w:lineRule="auto"/>
        <w:ind w:firstLine="0"/>
        <w:jc w:val="center"/>
      </w:pPr>
      <w:r w:rsidRPr="00D55955">
        <w:lastRenderedPageBreak/>
        <w:t>Министерство образования и науки РФ</w:t>
      </w:r>
    </w:p>
    <w:p w:rsidR="003455F7" w:rsidRPr="00FB09D2" w:rsidRDefault="003455F7" w:rsidP="005D471C">
      <w:pPr>
        <w:pStyle w:val="2"/>
        <w:spacing w:line="360" w:lineRule="auto"/>
        <w:ind w:firstLine="0"/>
        <w:jc w:val="center"/>
        <w:rPr>
          <w:sz w:val="30"/>
          <w:szCs w:val="30"/>
        </w:rPr>
      </w:pPr>
      <w:r w:rsidRPr="00FB09D2">
        <w:rPr>
          <w:sz w:val="30"/>
          <w:szCs w:val="30"/>
        </w:rPr>
        <w:t>Федеральное государственное бюджетное образовательное учреждение</w:t>
      </w:r>
    </w:p>
    <w:p w:rsidR="003455F7" w:rsidRPr="00FB09D2" w:rsidRDefault="003455F7" w:rsidP="005D471C">
      <w:pPr>
        <w:pStyle w:val="2"/>
        <w:spacing w:line="360" w:lineRule="auto"/>
        <w:ind w:firstLine="0"/>
        <w:jc w:val="center"/>
        <w:rPr>
          <w:sz w:val="30"/>
          <w:szCs w:val="30"/>
        </w:rPr>
      </w:pPr>
      <w:r w:rsidRPr="00FB09D2">
        <w:rPr>
          <w:sz w:val="30"/>
          <w:szCs w:val="30"/>
        </w:rPr>
        <w:t>высшего профессионального образования</w:t>
      </w:r>
    </w:p>
    <w:p w:rsidR="003455F7" w:rsidRPr="00FB09D2" w:rsidRDefault="003455F7" w:rsidP="005D471C">
      <w:pPr>
        <w:pStyle w:val="2"/>
        <w:spacing w:line="360" w:lineRule="auto"/>
        <w:ind w:firstLine="0"/>
        <w:jc w:val="center"/>
        <w:rPr>
          <w:sz w:val="30"/>
          <w:szCs w:val="30"/>
        </w:rPr>
      </w:pPr>
      <w:r w:rsidRPr="00FB09D2">
        <w:rPr>
          <w:sz w:val="30"/>
          <w:szCs w:val="30"/>
        </w:rPr>
        <w:t>«ТОМСКИЙ ГОСУДАРСТВЕННЫЙ УНИВЕРСИТЕТ</w:t>
      </w:r>
    </w:p>
    <w:p w:rsidR="003455F7" w:rsidRPr="00FB09D2" w:rsidRDefault="003455F7" w:rsidP="005D471C">
      <w:pPr>
        <w:pStyle w:val="2"/>
        <w:spacing w:line="360" w:lineRule="auto"/>
        <w:ind w:firstLine="0"/>
        <w:jc w:val="center"/>
        <w:rPr>
          <w:sz w:val="30"/>
          <w:szCs w:val="30"/>
        </w:rPr>
      </w:pPr>
      <w:r w:rsidRPr="00FB09D2">
        <w:rPr>
          <w:sz w:val="30"/>
          <w:szCs w:val="30"/>
        </w:rPr>
        <w:t>СИСТЕМ УПРАВЛЕНИЯ И РАДИОЭЛЕКТРОНИКИ» (ТУСУР)</w:t>
      </w:r>
    </w:p>
    <w:p w:rsidR="003455F7" w:rsidRPr="00FB09D2" w:rsidRDefault="003455F7" w:rsidP="005D471C">
      <w:pPr>
        <w:pStyle w:val="2"/>
        <w:spacing w:line="360" w:lineRule="auto"/>
        <w:ind w:firstLine="0"/>
        <w:jc w:val="center"/>
        <w:rPr>
          <w:sz w:val="30"/>
          <w:szCs w:val="30"/>
        </w:rPr>
      </w:pPr>
    </w:p>
    <w:p w:rsidR="003455F7" w:rsidRPr="00C61287" w:rsidRDefault="003455F7" w:rsidP="005D471C">
      <w:pPr>
        <w:pStyle w:val="2"/>
        <w:spacing w:line="360" w:lineRule="auto"/>
        <w:ind w:firstLine="0"/>
        <w:jc w:val="center"/>
        <w:rPr>
          <w:sz w:val="30"/>
          <w:szCs w:val="30"/>
        </w:rPr>
      </w:pPr>
      <w:r w:rsidRPr="00FB09D2">
        <w:rPr>
          <w:sz w:val="30"/>
          <w:szCs w:val="30"/>
        </w:rPr>
        <w:t>Кафедра комплексной информационной безопасности электронно-вычислительных систем (КИБЭВС)</w:t>
      </w:r>
    </w:p>
    <w:p w:rsidR="003455F7" w:rsidRPr="00E648F3" w:rsidRDefault="003455F7" w:rsidP="005D471C">
      <w:pPr>
        <w:pStyle w:val="2"/>
        <w:spacing w:line="360" w:lineRule="auto"/>
        <w:ind w:firstLine="0"/>
        <w:jc w:val="center"/>
        <w:rPr>
          <w:sz w:val="30"/>
          <w:szCs w:val="30"/>
        </w:rPr>
      </w:pPr>
      <w:r w:rsidRPr="00E648F3">
        <w:rPr>
          <w:sz w:val="30"/>
          <w:szCs w:val="30"/>
        </w:rPr>
        <w:t>ЗАДАНИЕ</w:t>
      </w:r>
    </w:p>
    <w:p w:rsidR="003455F7" w:rsidRPr="00E648F3" w:rsidRDefault="008352EF" w:rsidP="005D471C">
      <w:pPr>
        <w:pStyle w:val="2"/>
        <w:spacing w:line="360" w:lineRule="auto"/>
        <w:ind w:firstLine="0"/>
        <w:jc w:val="center"/>
        <w:rPr>
          <w:sz w:val="30"/>
          <w:szCs w:val="30"/>
        </w:rPr>
      </w:pPr>
      <w:r>
        <w:rPr>
          <w:sz w:val="30"/>
          <w:szCs w:val="30"/>
        </w:rPr>
        <w:t>На производственную</w:t>
      </w:r>
      <w:r w:rsidR="003455F7" w:rsidRPr="00E648F3">
        <w:rPr>
          <w:sz w:val="30"/>
          <w:szCs w:val="30"/>
        </w:rPr>
        <w:t xml:space="preserve"> практику</w:t>
      </w:r>
    </w:p>
    <w:p w:rsidR="003455F7" w:rsidRPr="00E648F3" w:rsidRDefault="003455F7" w:rsidP="005D471C">
      <w:pPr>
        <w:pStyle w:val="2"/>
        <w:spacing w:line="360" w:lineRule="auto"/>
        <w:ind w:firstLine="709"/>
        <w:rPr>
          <w:sz w:val="30"/>
          <w:szCs w:val="30"/>
        </w:rPr>
      </w:pPr>
      <w:r w:rsidRPr="00E648F3">
        <w:rPr>
          <w:sz w:val="30"/>
          <w:szCs w:val="30"/>
        </w:rPr>
        <w:t xml:space="preserve">Студенту </w:t>
      </w:r>
      <w:r w:rsidR="008352EF">
        <w:rPr>
          <w:sz w:val="30"/>
          <w:szCs w:val="30"/>
        </w:rPr>
        <w:t xml:space="preserve">Марсюкову Никите </w:t>
      </w:r>
      <w:r>
        <w:rPr>
          <w:sz w:val="30"/>
          <w:szCs w:val="30"/>
        </w:rPr>
        <w:t>Вячеславовичу</w:t>
      </w:r>
      <w:r w:rsidRPr="00E648F3">
        <w:rPr>
          <w:sz w:val="30"/>
          <w:szCs w:val="30"/>
        </w:rPr>
        <w:t xml:space="preserve"> группы </w:t>
      </w:r>
      <w:r w:rsidR="008352EF">
        <w:rPr>
          <w:sz w:val="30"/>
          <w:szCs w:val="30"/>
        </w:rPr>
        <w:t>772</w:t>
      </w:r>
      <w:r w:rsidRPr="00E648F3">
        <w:rPr>
          <w:sz w:val="30"/>
          <w:szCs w:val="30"/>
        </w:rPr>
        <w:t xml:space="preserve">, факультет безопасности. </w:t>
      </w:r>
    </w:p>
    <w:p w:rsidR="003455F7" w:rsidRPr="00546D7A" w:rsidRDefault="008352EF" w:rsidP="005D471C">
      <w:pPr>
        <w:pStyle w:val="2"/>
        <w:spacing w:line="360" w:lineRule="auto"/>
        <w:ind w:firstLine="709"/>
        <w:rPr>
          <w:sz w:val="30"/>
          <w:szCs w:val="30"/>
        </w:rPr>
      </w:pPr>
      <w:r>
        <w:rPr>
          <w:sz w:val="30"/>
          <w:szCs w:val="30"/>
        </w:rPr>
        <w:t xml:space="preserve">1. Тема индивидуального задания: </w:t>
      </w:r>
      <w:r w:rsidR="00546D7A">
        <w:rPr>
          <w:sz w:val="30"/>
          <w:szCs w:val="30"/>
        </w:rPr>
        <w:t xml:space="preserve">исследование и управление ресурсами ПУ стенда </w:t>
      </w:r>
      <w:r w:rsidR="00546D7A">
        <w:rPr>
          <w:sz w:val="30"/>
          <w:szCs w:val="30"/>
          <w:lang w:val="en-US"/>
        </w:rPr>
        <w:t>SDK</w:t>
      </w:r>
      <w:r w:rsidR="00546D7A" w:rsidRPr="00546D7A">
        <w:rPr>
          <w:sz w:val="30"/>
          <w:szCs w:val="30"/>
        </w:rPr>
        <w:t>-1.1.</w:t>
      </w:r>
    </w:p>
    <w:p w:rsidR="003455F7" w:rsidRPr="005571CC" w:rsidDel="00DD7150" w:rsidRDefault="008352EF" w:rsidP="005D471C">
      <w:pPr>
        <w:pStyle w:val="2"/>
        <w:spacing w:line="360" w:lineRule="auto"/>
        <w:ind w:firstLine="709"/>
        <w:rPr>
          <w:del w:id="0" w:author="Andrey" w:date="2015-03-04T20:01:00Z"/>
        </w:rPr>
      </w:pPr>
      <w:r w:rsidRPr="008352EF">
        <w:rPr>
          <w:sz w:val="30"/>
          <w:szCs w:val="30"/>
        </w:rPr>
        <w:t>2</w:t>
      </w:r>
      <w:r>
        <w:rPr>
          <w:sz w:val="30"/>
          <w:szCs w:val="30"/>
        </w:rPr>
        <w:t>. Цель работы:</w:t>
      </w:r>
      <w:r w:rsidRPr="008352EF">
        <w:rPr>
          <w:sz w:val="30"/>
          <w:szCs w:val="30"/>
        </w:rPr>
        <w:t xml:space="preserve"> </w:t>
      </w:r>
      <w:r w:rsidR="005571CC">
        <w:rPr>
          <w:sz w:val="30"/>
          <w:szCs w:val="30"/>
        </w:rPr>
        <w:t xml:space="preserve">отладка работы программ для стенда </w:t>
      </w:r>
      <w:r w:rsidR="005571CC">
        <w:rPr>
          <w:sz w:val="30"/>
          <w:szCs w:val="30"/>
          <w:lang w:val="en-US"/>
        </w:rPr>
        <w:t>SDK</w:t>
      </w:r>
      <w:r w:rsidR="005571CC">
        <w:rPr>
          <w:sz w:val="30"/>
          <w:szCs w:val="30"/>
        </w:rPr>
        <w:t>-1.</w:t>
      </w:r>
    </w:p>
    <w:p w:rsidR="003455F7" w:rsidDel="00DD7150" w:rsidRDefault="003455F7" w:rsidP="005D471C">
      <w:pPr>
        <w:pStyle w:val="2"/>
        <w:spacing w:line="360" w:lineRule="auto"/>
        <w:ind w:firstLine="709"/>
        <w:rPr>
          <w:del w:id="1" w:author="Andrey" w:date="2015-03-04T20:01:00Z"/>
        </w:rPr>
      </w:pPr>
    </w:p>
    <w:p w:rsidR="003455F7" w:rsidRDefault="003455F7" w:rsidP="005D471C">
      <w:pPr>
        <w:pStyle w:val="2"/>
        <w:spacing w:line="360" w:lineRule="auto"/>
        <w:ind w:firstLine="709"/>
        <w:rPr>
          <w:ins w:id="2" w:author="Andrey" w:date="2015-03-04T20:01:00Z"/>
        </w:rPr>
      </w:pPr>
    </w:p>
    <w:p w:rsidR="003455F7" w:rsidRDefault="003A0D04" w:rsidP="005D471C">
      <w:pPr>
        <w:pStyle w:val="2"/>
        <w:spacing w:line="360" w:lineRule="auto"/>
        <w:ind w:firstLine="709"/>
      </w:pPr>
      <w:r>
        <w:t>3.Исходные данные к заданию</w:t>
      </w:r>
    </w:p>
    <w:p w:rsidR="003A0D04" w:rsidRDefault="003A0D04" w:rsidP="005D471C">
      <w:pPr>
        <w:pStyle w:val="2"/>
        <w:spacing w:line="360" w:lineRule="auto"/>
        <w:ind w:firstLine="709"/>
      </w:pPr>
      <w:r>
        <w:t>3.1.1. Изучить организацию и управление деятельностью предприятия</w:t>
      </w:r>
    </w:p>
    <w:p w:rsidR="003A0D04" w:rsidRPr="00034BBE" w:rsidRDefault="00034BBE" w:rsidP="005D471C">
      <w:pPr>
        <w:pStyle w:val="2"/>
        <w:spacing w:line="360" w:lineRule="auto"/>
        <w:ind w:firstLine="709"/>
      </w:pPr>
      <w:r>
        <w:t xml:space="preserve">3.1.2. Исследовать управление периферийными устройствами стенда </w:t>
      </w:r>
      <w:r>
        <w:rPr>
          <w:lang w:val="en-US"/>
        </w:rPr>
        <w:t>SDK</w:t>
      </w:r>
      <w:r w:rsidRPr="00034BBE">
        <w:t>-1.1.</w:t>
      </w:r>
    </w:p>
    <w:p w:rsidR="00034BBE" w:rsidRDefault="00034BBE" w:rsidP="005D471C">
      <w:pPr>
        <w:pStyle w:val="2"/>
        <w:spacing w:line="360" w:lineRule="auto"/>
        <w:ind w:firstLine="709"/>
      </w:pPr>
      <w:r>
        <w:t>3.1.3</w:t>
      </w:r>
      <w:r w:rsidR="003A0D04">
        <w:t>.</w:t>
      </w:r>
      <w:r>
        <w:t xml:space="preserve">Провести отладку программ использующие ПУ стенда </w:t>
      </w:r>
      <w:r>
        <w:rPr>
          <w:lang w:val="en-US"/>
        </w:rPr>
        <w:t>SDK</w:t>
      </w:r>
      <w:r w:rsidRPr="00034BBE">
        <w:t>-1.1.</w:t>
      </w:r>
      <w:r w:rsidR="003A0D04">
        <w:t xml:space="preserve"> </w:t>
      </w:r>
    </w:p>
    <w:p w:rsidR="003A0D04" w:rsidRDefault="003A0D04" w:rsidP="005D471C">
      <w:pPr>
        <w:pStyle w:val="2"/>
        <w:spacing w:line="360" w:lineRule="auto"/>
        <w:ind w:firstLine="709"/>
      </w:pPr>
      <w:r>
        <w:t>3.2. Задачи предприятия</w:t>
      </w:r>
    </w:p>
    <w:p w:rsidR="001611C2" w:rsidRDefault="001611C2" w:rsidP="005D471C">
      <w:pPr>
        <w:pStyle w:val="2"/>
        <w:spacing w:line="360" w:lineRule="auto"/>
        <w:ind w:firstLine="709"/>
      </w:pPr>
      <w:r>
        <w:t>3.2.1. провести инструктаж</w:t>
      </w:r>
      <w:r w:rsidR="003A0D04">
        <w:t xml:space="preserve"> по технике безопасности, ознако</w:t>
      </w:r>
      <w:r>
        <w:t>мить с правилами эксплуатации у</w:t>
      </w:r>
      <w:r w:rsidR="003A0D04">
        <w:t>с</w:t>
      </w:r>
      <w:r>
        <w:t>т</w:t>
      </w:r>
      <w:r w:rsidR="003A0D04">
        <w:t>ановок и технологического оборудования имеющегося на предприятии, ознакомить с принципами работы с отладочной платой, выдать рабочий экземпляр отладочной платы</w:t>
      </w:r>
    </w:p>
    <w:p w:rsidR="003455F7" w:rsidRPr="00D55955" w:rsidRDefault="003455F7" w:rsidP="005D471C">
      <w:pPr>
        <w:pStyle w:val="2"/>
        <w:spacing w:line="360" w:lineRule="auto"/>
        <w:ind w:firstLine="709"/>
      </w:pPr>
      <w:r w:rsidRPr="00D55955">
        <w:t>Руководитель практики</w:t>
      </w:r>
      <w:r w:rsidR="002C42A1">
        <w:t xml:space="preserve"> </w:t>
      </w:r>
    </w:p>
    <w:p w:rsidR="003455F7" w:rsidRPr="00D55955" w:rsidRDefault="002C42A1" w:rsidP="005D471C">
      <w:pPr>
        <w:tabs>
          <w:tab w:val="right" w:pos="9356"/>
        </w:tabs>
        <w:spacing w:after="0" w:line="360" w:lineRule="auto"/>
        <w:ind w:firstLine="709"/>
        <w:rPr>
          <w:vertAlign w:val="superscript"/>
        </w:rPr>
      </w:pPr>
      <w:r>
        <w:rPr>
          <w:rFonts w:ascii="Times New Roman" w:hAnsi="Times New Roman" w:cs="Times New Roman"/>
          <w:sz w:val="28"/>
          <w:szCs w:val="28"/>
        </w:rPr>
        <w:t>Торгонский Леонид Александрович</w:t>
      </w:r>
      <w:r w:rsidR="003455F7">
        <w:rPr>
          <w:rFonts w:ascii="Times New Roman" w:hAnsi="Times New Roman" w:cs="Times New Roman"/>
          <w:sz w:val="28"/>
          <w:szCs w:val="28"/>
        </w:rPr>
        <w:tab/>
        <w:t>_________________</w:t>
      </w:r>
    </w:p>
    <w:p w:rsidR="003455F7" w:rsidRDefault="003455F7" w:rsidP="005D471C">
      <w:pPr>
        <w:pStyle w:val="2"/>
        <w:spacing w:line="360" w:lineRule="auto"/>
        <w:ind w:left="6946" w:firstLine="0"/>
        <w:jc w:val="center"/>
      </w:pPr>
      <w:r w:rsidRPr="00D55955">
        <w:rPr>
          <w:vertAlign w:val="superscript"/>
        </w:rPr>
        <w:t>(подпись руководителя)</w:t>
      </w:r>
    </w:p>
    <w:p w:rsidR="003455F7" w:rsidRDefault="003455F7" w:rsidP="005D471C">
      <w:pPr>
        <w:pStyle w:val="2"/>
        <w:spacing w:line="360" w:lineRule="auto"/>
        <w:ind w:firstLine="709"/>
      </w:pPr>
    </w:p>
    <w:p w:rsidR="003455F7" w:rsidRPr="00D55955" w:rsidRDefault="003455F7" w:rsidP="005D471C">
      <w:pPr>
        <w:pStyle w:val="2"/>
        <w:spacing w:line="360" w:lineRule="auto"/>
        <w:ind w:firstLine="709"/>
      </w:pPr>
      <w:r w:rsidRPr="00D55955">
        <w:lastRenderedPageBreak/>
        <w:t xml:space="preserve">Задание принял к исполнению </w:t>
      </w:r>
    </w:p>
    <w:p w:rsidR="003455F7" w:rsidRPr="00D55955" w:rsidRDefault="003455F7" w:rsidP="005D471C">
      <w:pPr>
        <w:pStyle w:val="2"/>
        <w:tabs>
          <w:tab w:val="right" w:pos="9356"/>
        </w:tabs>
        <w:spacing w:line="360" w:lineRule="auto"/>
        <w:ind w:firstLine="709"/>
        <w:jc w:val="left"/>
      </w:pPr>
      <w:r w:rsidRPr="00D55955">
        <w:t xml:space="preserve">Студент гр. </w:t>
      </w:r>
      <w:r w:rsidR="002C42A1">
        <w:t>772</w:t>
      </w:r>
      <w:r>
        <w:t xml:space="preserve"> </w:t>
      </w:r>
      <w:r w:rsidR="002C42A1">
        <w:t>Марсюков Никита</w:t>
      </w:r>
      <w:r>
        <w:t xml:space="preserve"> Вячеславович</w:t>
      </w:r>
      <w:r>
        <w:tab/>
        <w:t>_____</w:t>
      </w:r>
      <w:r w:rsidRPr="00D55955">
        <w:t>____________</w:t>
      </w:r>
    </w:p>
    <w:p w:rsidR="003455F7" w:rsidRPr="00D55955" w:rsidRDefault="003455F7" w:rsidP="005D471C">
      <w:pPr>
        <w:pStyle w:val="2"/>
        <w:spacing w:line="360" w:lineRule="auto"/>
        <w:ind w:left="6946" w:firstLine="0"/>
        <w:jc w:val="center"/>
      </w:pPr>
      <w:r w:rsidRPr="00D55955">
        <w:rPr>
          <w:vertAlign w:val="superscript"/>
        </w:rPr>
        <w:t>(подпись студента)</w:t>
      </w:r>
    </w:p>
    <w:p w:rsidR="005709B2" w:rsidRDefault="003455F7" w:rsidP="005D471C">
      <w:pPr>
        <w:pStyle w:val="Standard"/>
        <w:spacing w:line="360" w:lineRule="auto"/>
        <w:ind w:left="5664"/>
        <w:jc w:val="center"/>
        <w:rPr>
          <w:rFonts w:ascii="Times New Roman" w:hAnsi="Times New Roman" w:cs="Times New Roman"/>
          <w:b/>
          <w:sz w:val="28"/>
          <w:szCs w:val="28"/>
        </w:rPr>
      </w:pPr>
      <w:r w:rsidRPr="00D55955">
        <w:rPr>
          <w:rFonts w:ascii="Times New Roman" w:hAnsi="Times New Roman" w:cs="Times New Roman"/>
          <w:sz w:val="28"/>
          <w:szCs w:val="28"/>
        </w:rPr>
        <w:t>«___» __________ 201</w:t>
      </w:r>
      <w:r>
        <w:rPr>
          <w:rFonts w:ascii="Times New Roman" w:hAnsi="Times New Roman" w:cs="Times New Roman"/>
          <w:sz w:val="28"/>
          <w:szCs w:val="28"/>
        </w:rPr>
        <w:t>5</w:t>
      </w:r>
      <w:r w:rsidRPr="00D55955">
        <w:rPr>
          <w:rFonts w:ascii="Times New Roman" w:hAnsi="Times New Roman" w:cs="Times New Roman"/>
          <w:sz w:val="28"/>
          <w:szCs w:val="28"/>
        </w:rPr>
        <w:t xml:space="preserve"> г</w:t>
      </w: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5709B2" w:rsidRDefault="005709B2" w:rsidP="005D471C">
      <w:pPr>
        <w:pStyle w:val="Standard"/>
        <w:spacing w:line="360" w:lineRule="auto"/>
        <w:jc w:val="center"/>
        <w:rPr>
          <w:rFonts w:ascii="Times New Roman" w:hAnsi="Times New Roman" w:cs="Times New Roman"/>
          <w:b/>
          <w:sz w:val="28"/>
          <w:szCs w:val="28"/>
        </w:rPr>
      </w:pPr>
    </w:p>
    <w:p w:rsidR="002C42A1" w:rsidRDefault="002C42A1" w:rsidP="005D471C">
      <w:pPr>
        <w:pStyle w:val="Standard"/>
        <w:spacing w:line="360" w:lineRule="auto"/>
        <w:rPr>
          <w:rFonts w:ascii="Times New Roman" w:hAnsi="Times New Roman" w:cs="Times New Roman"/>
          <w:b/>
          <w:sz w:val="28"/>
          <w:szCs w:val="28"/>
        </w:rPr>
      </w:pPr>
    </w:p>
    <w:p w:rsidR="00C61287" w:rsidRDefault="00C61287" w:rsidP="005D471C">
      <w:pPr>
        <w:pStyle w:val="Standard"/>
        <w:spacing w:line="360" w:lineRule="auto"/>
        <w:jc w:val="center"/>
        <w:rPr>
          <w:rFonts w:ascii="Times New Roman" w:hAnsi="Times New Roman" w:cs="Times New Roman"/>
          <w:b/>
          <w:sz w:val="28"/>
          <w:szCs w:val="28"/>
        </w:rPr>
      </w:pPr>
    </w:p>
    <w:p w:rsidR="005D471C" w:rsidRDefault="005D471C" w:rsidP="005D471C">
      <w:pPr>
        <w:pStyle w:val="Standard"/>
        <w:spacing w:line="360" w:lineRule="auto"/>
        <w:jc w:val="center"/>
        <w:rPr>
          <w:rFonts w:ascii="Times New Roman" w:hAnsi="Times New Roman" w:cs="Times New Roman"/>
          <w:b/>
          <w:sz w:val="28"/>
          <w:szCs w:val="28"/>
        </w:rPr>
      </w:pPr>
    </w:p>
    <w:p w:rsidR="005D471C" w:rsidRDefault="005D471C" w:rsidP="005D471C">
      <w:pPr>
        <w:pStyle w:val="Standard"/>
        <w:spacing w:line="360" w:lineRule="auto"/>
        <w:jc w:val="center"/>
        <w:rPr>
          <w:rFonts w:ascii="Times New Roman" w:hAnsi="Times New Roman" w:cs="Times New Roman"/>
          <w:b/>
          <w:sz w:val="28"/>
          <w:szCs w:val="28"/>
        </w:rPr>
      </w:pPr>
    </w:p>
    <w:p w:rsidR="005D471C" w:rsidRDefault="005D471C" w:rsidP="005D471C">
      <w:pPr>
        <w:pStyle w:val="Standard"/>
        <w:spacing w:line="360" w:lineRule="auto"/>
        <w:jc w:val="center"/>
        <w:rPr>
          <w:rFonts w:ascii="Times New Roman" w:hAnsi="Times New Roman" w:cs="Times New Roman"/>
          <w:b/>
          <w:sz w:val="28"/>
          <w:szCs w:val="28"/>
        </w:rPr>
      </w:pPr>
    </w:p>
    <w:p w:rsidR="005D471C" w:rsidRDefault="005D471C" w:rsidP="005D471C">
      <w:pPr>
        <w:pStyle w:val="Standard"/>
        <w:spacing w:line="360" w:lineRule="auto"/>
        <w:jc w:val="center"/>
        <w:rPr>
          <w:rFonts w:ascii="Times New Roman" w:hAnsi="Times New Roman" w:cs="Times New Roman"/>
          <w:b/>
          <w:sz w:val="28"/>
          <w:szCs w:val="28"/>
        </w:rPr>
      </w:pPr>
    </w:p>
    <w:p w:rsidR="00034BBE" w:rsidRDefault="00034BBE" w:rsidP="004F59A1">
      <w:pPr>
        <w:pStyle w:val="Standard"/>
        <w:spacing w:line="360" w:lineRule="auto"/>
        <w:jc w:val="center"/>
        <w:rPr>
          <w:rFonts w:ascii="Times New Roman" w:hAnsi="Times New Roman" w:cs="Times New Roman"/>
          <w:b/>
          <w:sz w:val="28"/>
          <w:szCs w:val="28"/>
        </w:rPr>
      </w:pPr>
    </w:p>
    <w:p w:rsidR="002C42A1" w:rsidRPr="003455F7" w:rsidRDefault="002C42A1" w:rsidP="004F59A1">
      <w:pPr>
        <w:pStyle w:val="Standard"/>
        <w:spacing w:line="360" w:lineRule="auto"/>
        <w:jc w:val="center"/>
        <w:rPr>
          <w:rFonts w:ascii="Times New Roman" w:hAnsi="Times New Roman" w:cs="Times New Roman"/>
          <w:b/>
          <w:sz w:val="28"/>
          <w:szCs w:val="28"/>
        </w:rPr>
      </w:pPr>
      <w:r w:rsidRPr="003455F7">
        <w:rPr>
          <w:rFonts w:ascii="Times New Roman" w:hAnsi="Times New Roman" w:cs="Times New Roman"/>
          <w:b/>
          <w:sz w:val="28"/>
          <w:szCs w:val="28"/>
        </w:rPr>
        <w:lastRenderedPageBreak/>
        <w:t>Содержание</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1.Введение……………………………………………………………………7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2.Информация о месте прохождении практики……………………...</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3.Исследование ресурсов стенда SDK 1.1………………………</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4.Способы программирования SDK-1.1……………</w:t>
      </w:r>
      <w:r>
        <w:rPr>
          <w:rFonts w:ascii="Times New Roman" w:hAnsi="Times New Roman" w:cs="Times New Roman"/>
          <w:sz w:val="28"/>
          <w:szCs w:val="28"/>
        </w:rPr>
        <w:t>…………………</w:t>
      </w:r>
      <w:proofErr w:type="gramStart"/>
      <w:r>
        <w:rPr>
          <w:rFonts w:ascii="Times New Roman" w:hAnsi="Times New Roman" w:cs="Times New Roman"/>
          <w:sz w:val="28"/>
          <w:szCs w:val="28"/>
        </w:rPr>
        <w:t>….</w:t>
      </w:r>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4.1. Загрузка программ через </w:t>
      </w:r>
      <w:proofErr w:type="spellStart"/>
      <w:r w:rsidRPr="00E53096">
        <w:rPr>
          <w:rFonts w:ascii="Times New Roman" w:hAnsi="Times New Roman" w:cs="Times New Roman"/>
          <w:sz w:val="28"/>
          <w:szCs w:val="28"/>
        </w:rPr>
        <w:t>Aldonah</w:t>
      </w:r>
      <w:proofErr w:type="spellEnd"/>
      <w:r w:rsidRPr="00E53096">
        <w:rPr>
          <w:rFonts w:ascii="Times New Roman" w:hAnsi="Times New Roman" w:cs="Times New Roman"/>
          <w:sz w:val="28"/>
          <w:szCs w:val="28"/>
        </w:rPr>
        <w:t>……………………………………...9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5. Управление периферийными устройствами </w:t>
      </w:r>
      <w:proofErr w:type="spellStart"/>
      <w:r w:rsidRPr="00E53096">
        <w:rPr>
          <w:rFonts w:ascii="Times New Roman" w:hAnsi="Times New Roman" w:cs="Times New Roman"/>
          <w:sz w:val="28"/>
          <w:szCs w:val="28"/>
        </w:rPr>
        <w:t>стнеда</w:t>
      </w:r>
      <w:proofErr w:type="spellEnd"/>
      <w:r w:rsidRPr="00E53096">
        <w:rPr>
          <w:rFonts w:ascii="Times New Roman" w:hAnsi="Times New Roman" w:cs="Times New Roman"/>
          <w:sz w:val="28"/>
          <w:szCs w:val="28"/>
        </w:rPr>
        <w:t xml:space="preserve"> S</w:t>
      </w:r>
      <w:r>
        <w:rPr>
          <w:rFonts w:ascii="Times New Roman" w:hAnsi="Times New Roman" w:cs="Times New Roman"/>
          <w:sz w:val="28"/>
          <w:szCs w:val="28"/>
        </w:rPr>
        <w:t>DK1.1</w:t>
      </w:r>
      <w:r w:rsidRPr="00E53096">
        <w:rPr>
          <w:rFonts w:ascii="Times New Roman" w:hAnsi="Times New Roman" w:cs="Times New Roman"/>
          <w:sz w:val="28"/>
          <w:szCs w:val="28"/>
        </w:rPr>
        <w:t>……</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10</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5.1. Средства управления</w:t>
      </w:r>
      <w:r>
        <w:rPr>
          <w:rFonts w:ascii="Times New Roman" w:hAnsi="Times New Roman" w:cs="Times New Roman"/>
          <w:sz w:val="28"/>
          <w:szCs w:val="28"/>
        </w:rPr>
        <w:t xml:space="preserve"> линейкой светодиодов стенда…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Pr="00E53096">
        <w:rPr>
          <w:rFonts w:ascii="Times New Roman" w:hAnsi="Times New Roman" w:cs="Times New Roman"/>
          <w:sz w:val="28"/>
          <w:szCs w:val="28"/>
        </w:rPr>
        <w:t>……....10</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5.1.1. Схема по</w:t>
      </w:r>
      <w:r>
        <w:rPr>
          <w:rFonts w:ascii="Times New Roman" w:hAnsi="Times New Roman" w:cs="Times New Roman"/>
          <w:sz w:val="28"/>
          <w:szCs w:val="28"/>
        </w:rPr>
        <w:t>дключения светодиодов……………………</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…...…..10</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5.1.2 . Программное управ</w:t>
      </w:r>
      <w:r>
        <w:rPr>
          <w:rFonts w:ascii="Times New Roman" w:hAnsi="Times New Roman" w:cs="Times New Roman"/>
          <w:sz w:val="28"/>
          <w:szCs w:val="28"/>
        </w:rPr>
        <w:t>ление линейкой светодиодов………</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Pr="00E53096">
        <w:rPr>
          <w:rFonts w:ascii="Times New Roman" w:hAnsi="Times New Roman" w:cs="Times New Roman"/>
          <w:sz w:val="28"/>
          <w:szCs w:val="28"/>
        </w:rPr>
        <w:t>…</w:t>
      </w:r>
      <w:r>
        <w:rPr>
          <w:rFonts w:ascii="Times New Roman" w:hAnsi="Times New Roman" w:cs="Times New Roman"/>
          <w:sz w:val="28"/>
          <w:szCs w:val="28"/>
        </w:rPr>
        <w:t>.</w:t>
      </w:r>
      <w:r w:rsidRPr="00E53096">
        <w:rPr>
          <w:rFonts w:ascii="Times New Roman" w:hAnsi="Times New Roman" w:cs="Times New Roman"/>
          <w:sz w:val="28"/>
          <w:szCs w:val="28"/>
        </w:rPr>
        <w:t>11</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5.2.Управление таймером/счётчиком…………………………</w:t>
      </w:r>
      <w:r>
        <w:rPr>
          <w:rFonts w:ascii="Times New Roman" w:hAnsi="Times New Roman" w:cs="Times New Roman"/>
          <w:sz w:val="28"/>
          <w:szCs w:val="28"/>
        </w:rPr>
        <w:t>………......</w:t>
      </w:r>
      <w:r w:rsidRPr="00E53096">
        <w:rPr>
          <w:rFonts w:ascii="Times New Roman" w:hAnsi="Times New Roman" w:cs="Times New Roman"/>
          <w:sz w:val="28"/>
          <w:szCs w:val="28"/>
        </w:rPr>
        <w:t>.12</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5.2.1.Таймеры — </w:t>
      </w:r>
      <w:r>
        <w:rPr>
          <w:rFonts w:ascii="Times New Roman" w:hAnsi="Times New Roman" w:cs="Times New Roman"/>
          <w:sz w:val="28"/>
          <w:szCs w:val="28"/>
        </w:rPr>
        <w:t>счётчики 0 и 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Pr="00E53096">
        <w:rPr>
          <w:rFonts w:ascii="Times New Roman" w:hAnsi="Times New Roman" w:cs="Times New Roman"/>
          <w:sz w:val="28"/>
          <w:szCs w:val="28"/>
        </w:rPr>
        <w:t>.12</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5.2.1.1 Работа тай</w:t>
      </w:r>
      <w:r>
        <w:rPr>
          <w:rFonts w:ascii="Times New Roman" w:hAnsi="Times New Roman" w:cs="Times New Roman"/>
          <w:sz w:val="28"/>
          <w:szCs w:val="28"/>
        </w:rPr>
        <w:t xml:space="preserve">меров в режиме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w:t>
      </w:r>
      <w:r w:rsidRPr="00E53096">
        <w:rPr>
          <w:rFonts w:ascii="Times New Roman" w:hAnsi="Times New Roman" w:cs="Times New Roman"/>
          <w:sz w:val="28"/>
          <w:szCs w:val="28"/>
        </w:rPr>
        <w:t>…</w:t>
      </w:r>
      <w:r>
        <w:rPr>
          <w:rFonts w:ascii="Times New Roman" w:hAnsi="Times New Roman" w:cs="Times New Roman"/>
          <w:sz w:val="28"/>
          <w:szCs w:val="28"/>
        </w:rPr>
        <w:t>.</w:t>
      </w:r>
      <w:r w:rsidRPr="00E53096">
        <w:rPr>
          <w:rFonts w:ascii="Times New Roman" w:hAnsi="Times New Roman" w:cs="Times New Roman"/>
          <w:sz w:val="28"/>
          <w:szCs w:val="28"/>
        </w:rPr>
        <w:t>13</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5.2.1.2 Работа та</w:t>
      </w:r>
      <w:r>
        <w:rPr>
          <w:rFonts w:ascii="Times New Roman" w:hAnsi="Times New Roman" w:cs="Times New Roman"/>
          <w:sz w:val="28"/>
          <w:szCs w:val="28"/>
        </w:rPr>
        <w:t>ймеров в режиме 1</w:t>
      </w:r>
      <w:r>
        <w:rPr>
          <w:rFonts w:ascii="Times New Roman" w:hAnsi="Times New Roman" w:cs="Times New Roman"/>
          <w:sz w:val="28"/>
          <w:szCs w:val="28"/>
        </w:rPr>
        <w:tab/>
        <w:t>……………………………</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w:t>
      </w:r>
      <w:r>
        <w:rPr>
          <w:rFonts w:ascii="Times New Roman" w:hAnsi="Times New Roman" w:cs="Times New Roman"/>
          <w:sz w:val="28"/>
          <w:szCs w:val="28"/>
        </w:rPr>
        <w:t>.</w:t>
      </w:r>
      <w:r w:rsidRPr="00E53096">
        <w:rPr>
          <w:rFonts w:ascii="Times New Roman" w:hAnsi="Times New Roman" w:cs="Times New Roman"/>
          <w:sz w:val="28"/>
          <w:szCs w:val="28"/>
        </w:rPr>
        <w:t>14</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5.2.1.3 Работа тай</w:t>
      </w:r>
      <w:r>
        <w:rPr>
          <w:rFonts w:ascii="Times New Roman" w:hAnsi="Times New Roman" w:cs="Times New Roman"/>
          <w:sz w:val="28"/>
          <w:szCs w:val="28"/>
        </w:rPr>
        <w:t>меров в режиме 2…………………………………</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15</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5.2.1.3 Работа таймеров в режиме 3</w:t>
      </w:r>
      <w:r w:rsidRPr="00E53096">
        <w:rPr>
          <w:rFonts w:ascii="Times New Roman" w:hAnsi="Times New Roman" w:cs="Times New Roman"/>
          <w:sz w:val="28"/>
          <w:szCs w:val="28"/>
        </w:rPr>
        <w:tab/>
        <w:t>……………………</w:t>
      </w:r>
      <w:r>
        <w:rPr>
          <w:rFonts w:ascii="Times New Roman" w:hAnsi="Times New Roman" w:cs="Times New Roman"/>
          <w:sz w:val="28"/>
          <w:szCs w:val="28"/>
        </w:rPr>
        <w:t>……………</w:t>
      </w:r>
      <w:proofErr w:type="gramStart"/>
      <w:r>
        <w:rPr>
          <w:rFonts w:ascii="Times New Roman" w:hAnsi="Times New Roman" w:cs="Times New Roman"/>
          <w:sz w:val="28"/>
          <w:szCs w:val="28"/>
        </w:rPr>
        <w:t>…...</w:t>
      </w:r>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15</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5.2.2Таймер </w:t>
      </w:r>
      <w:r>
        <w:rPr>
          <w:rFonts w:ascii="Times New Roman" w:hAnsi="Times New Roman" w:cs="Times New Roman"/>
          <w:sz w:val="28"/>
          <w:szCs w:val="28"/>
        </w:rPr>
        <w:t xml:space="preserve">— </w:t>
      </w:r>
      <w:proofErr w:type="gramStart"/>
      <w:r>
        <w:rPr>
          <w:rFonts w:ascii="Times New Roman" w:hAnsi="Times New Roman" w:cs="Times New Roman"/>
          <w:sz w:val="28"/>
          <w:szCs w:val="28"/>
        </w:rPr>
        <w:t>счётчик  2</w:t>
      </w:r>
      <w:proofErr w:type="gramEnd"/>
      <w:r>
        <w:rPr>
          <w:rFonts w:ascii="Times New Roman" w:hAnsi="Times New Roman" w:cs="Times New Roman"/>
          <w:sz w:val="28"/>
          <w:szCs w:val="28"/>
        </w:rPr>
        <w:t>…………………………………………………</w:t>
      </w:r>
      <w:r w:rsidRPr="00E53096">
        <w:rPr>
          <w:rFonts w:ascii="Times New Roman" w:hAnsi="Times New Roman" w:cs="Times New Roman"/>
          <w:sz w:val="28"/>
          <w:szCs w:val="28"/>
        </w:rPr>
        <w:t>.16</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5.2.2.1 Работа таймера 2</w:t>
      </w:r>
      <w:r>
        <w:rPr>
          <w:rFonts w:ascii="Times New Roman" w:hAnsi="Times New Roman" w:cs="Times New Roman"/>
          <w:sz w:val="28"/>
          <w:szCs w:val="28"/>
        </w:rPr>
        <w:t xml:space="preserve"> в режиме автозагрузки……………………</w:t>
      </w:r>
      <w:proofErr w:type="gramStart"/>
      <w:r>
        <w:rPr>
          <w:rFonts w:ascii="Times New Roman" w:hAnsi="Times New Roman" w:cs="Times New Roman"/>
          <w:sz w:val="28"/>
          <w:szCs w:val="28"/>
        </w:rPr>
        <w:t>…...</w:t>
      </w:r>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17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5.2.2.2 Раб</w:t>
      </w:r>
      <w:r>
        <w:rPr>
          <w:rFonts w:ascii="Times New Roman" w:hAnsi="Times New Roman" w:cs="Times New Roman"/>
          <w:sz w:val="28"/>
          <w:szCs w:val="28"/>
        </w:rPr>
        <w:t>ота таймера 2 в режиме захвата……</w:t>
      </w:r>
      <w:r w:rsidRPr="00E53096">
        <w:rPr>
          <w:rFonts w:ascii="Times New Roman" w:hAnsi="Times New Roman" w:cs="Times New Roman"/>
          <w:sz w:val="28"/>
          <w:szCs w:val="28"/>
        </w:rPr>
        <w:t>……………………</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.17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5.2.3 Пример программы </w:t>
      </w:r>
      <w:r>
        <w:rPr>
          <w:rFonts w:ascii="Times New Roman" w:hAnsi="Times New Roman" w:cs="Times New Roman"/>
          <w:sz w:val="28"/>
          <w:szCs w:val="28"/>
        </w:rPr>
        <w:t>работы таймера……...…………………………</w:t>
      </w:r>
      <w:r w:rsidRPr="00E53096">
        <w:rPr>
          <w:rFonts w:ascii="Times New Roman" w:hAnsi="Times New Roman" w:cs="Times New Roman"/>
          <w:sz w:val="28"/>
          <w:szCs w:val="28"/>
        </w:rPr>
        <w:t>18</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5.3. Средства управления ЖКИ……………………………………………19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5.3.2 Регистры управление ЖКИ……………………………………</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.19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lastRenderedPageBreak/>
        <w:t>5.3.3 Описание функций………………………………………………</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20</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5.3.4.Работа с ЖКИ…………………………………………………………21</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5.3.5.Пример программы…………………………………………………...21</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5.4.Средства управления клавиатурой……………………………………23</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5.4.2.Пример работы с клавиатурой</w:t>
      </w:r>
      <w:r w:rsidRPr="00E53096">
        <w:rPr>
          <w:rFonts w:ascii="Times New Roman" w:hAnsi="Times New Roman" w:cs="Times New Roman"/>
          <w:sz w:val="28"/>
          <w:szCs w:val="28"/>
        </w:rPr>
        <w:tab/>
        <w:t>………………………………………25</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 xml:space="preserve">5.5.Средства управления </w:t>
      </w:r>
      <w:proofErr w:type="spellStart"/>
      <w:r w:rsidRPr="00E53096">
        <w:rPr>
          <w:rFonts w:ascii="Times New Roman" w:hAnsi="Times New Roman" w:cs="Times New Roman"/>
          <w:sz w:val="28"/>
          <w:szCs w:val="28"/>
        </w:rPr>
        <w:t>ЦАПом</w:t>
      </w:r>
      <w:proofErr w:type="spellEnd"/>
      <w:r w:rsidRPr="00E53096">
        <w:rPr>
          <w:rFonts w:ascii="Times New Roman" w:hAnsi="Times New Roman" w:cs="Times New Roman"/>
          <w:sz w:val="28"/>
          <w:szCs w:val="28"/>
        </w:rPr>
        <w:t>………………………………...…</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25</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5.5.1.Программное управление……………………………………………26</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5.6.Регистр управления параллельным портом ENA……………</w:t>
      </w:r>
      <w:proofErr w:type="gramStart"/>
      <w:r w:rsidRPr="00E53096">
        <w:rPr>
          <w:rFonts w:ascii="Times New Roman" w:hAnsi="Times New Roman" w:cs="Times New Roman"/>
          <w:sz w:val="28"/>
          <w:szCs w:val="28"/>
        </w:rPr>
        <w:t>……</w:t>
      </w:r>
      <w:r>
        <w:rPr>
          <w:rFonts w:ascii="Times New Roman" w:hAnsi="Times New Roman" w:cs="Times New Roman"/>
          <w:sz w:val="28"/>
          <w:szCs w:val="28"/>
        </w:rPr>
        <w:t>.</w:t>
      </w:r>
      <w:proofErr w:type="gramEnd"/>
      <w:r w:rsidRPr="00E53096">
        <w:rPr>
          <w:rFonts w:ascii="Times New Roman" w:hAnsi="Times New Roman" w:cs="Times New Roman"/>
          <w:sz w:val="28"/>
          <w:szCs w:val="28"/>
        </w:rPr>
        <w:t>…26</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5.6.1.Программное управление параллельным портом ……………</w:t>
      </w:r>
      <w:proofErr w:type="gramStart"/>
      <w:r w:rsidRPr="00E53096">
        <w:rPr>
          <w:rFonts w:ascii="Times New Roman" w:hAnsi="Times New Roman" w:cs="Times New Roman"/>
          <w:sz w:val="28"/>
          <w:szCs w:val="28"/>
        </w:rPr>
        <w:t>…</w:t>
      </w:r>
      <w:r>
        <w:rPr>
          <w:rFonts w:ascii="Times New Roman" w:hAnsi="Times New Roman" w:cs="Times New Roman"/>
          <w:sz w:val="28"/>
          <w:szCs w:val="28"/>
        </w:rPr>
        <w:t>.</w:t>
      </w:r>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27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6.Заключение………………………………………………………</w:t>
      </w:r>
      <w:proofErr w:type="gramStart"/>
      <w:r w:rsidRPr="00E53096">
        <w:rPr>
          <w:rFonts w:ascii="Times New Roman" w:hAnsi="Times New Roman" w:cs="Times New Roman"/>
          <w:sz w:val="28"/>
          <w:szCs w:val="28"/>
        </w:rPr>
        <w:t>……</w:t>
      </w:r>
      <w:r>
        <w:rPr>
          <w:rFonts w:ascii="Times New Roman" w:hAnsi="Times New Roman" w:cs="Times New Roman"/>
          <w:sz w:val="28"/>
          <w:szCs w:val="28"/>
        </w:rPr>
        <w:t>.</w:t>
      </w:r>
      <w:proofErr w:type="gramEnd"/>
      <w:r w:rsidRPr="00E53096">
        <w:rPr>
          <w:rFonts w:ascii="Times New Roman" w:hAnsi="Times New Roman" w:cs="Times New Roman"/>
          <w:sz w:val="28"/>
          <w:szCs w:val="28"/>
        </w:rPr>
        <w:t>…29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7.Список использованных источников……………………</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w:t>
      </w:r>
      <w:r>
        <w:rPr>
          <w:rFonts w:ascii="Times New Roman" w:hAnsi="Times New Roman" w:cs="Times New Roman"/>
          <w:sz w:val="28"/>
          <w:szCs w:val="28"/>
        </w:rPr>
        <w:t>.</w:t>
      </w:r>
      <w:r w:rsidRPr="00E53096">
        <w:rPr>
          <w:rFonts w:ascii="Times New Roman" w:hAnsi="Times New Roman" w:cs="Times New Roman"/>
          <w:sz w:val="28"/>
          <w:szCs w:val="28"/>
        </w:rPr>
        <w:t>.29</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А - ресурс</w:t>
      </w:r>
      <w:r>
        <w:rPr>
          <w:rFonts w:ascii="Times New Roman" w:hAnsi="Times New Roman" w:cs="Times New Roman"/>
          <w:sz w:val="28"/>
          <w:szCs w:val="28"/>
        </w:rPr>
        <w:t>ы стенда SDK-1.1…………...</w:t>
      </w:r>
      <w:r w:rsidRPr="00E53096">
        <w:rPr>
          <w:rFonts w:ascii="Times New Roman" w:hAnsi="Times New Roman" w:cs="Times New Roman"/>
          <w:sz w:val="28"/>
          <w:szCs w:val="28"/>
        </w:rPr>
        <w:t>…</w:t>
      </w:r>
      <w:proofErr w:type="gramStart"/>
      <w:r w:rsidRPr="00E53096">
        <w:rPr>
          <w:rFonts w:ascii="Times New Roman" w:hAnsi="Times New Roman" w:cs="Times New Roman"/>
          <w:sz w:val="28"/>
          <w:szCs w:val="28"/>
        </w:rPr>
        <w:t>……</w:t>
      </w:r>
      <w:r>
        <w:rPr>
          <w:rFonts w:ascii="Times New Roman" w:hAnsi="Times New Roman" w:cs="Times New Roman"/>
          <w:sz w:val="28"/>
          <w:szCs w:val="28"/>
        </w:rPr>
        <w:t>.</w:t>
      </w:r>
      <w:proofErr w:type="gramEnd"/>
      <w:r w:rsidRPr="00E53096">
        <w:rPr>
          <w:rFonts w:ascii="Times New Roman" w:hAnsi="Times New Roman" w:cs="Times New Roman"/>
          <w:sz w:val="28"/>
          <w:szCs w:val="28"/>
        </w:rPr>
        <w:t>.……...29</w:t>
      </w:r>
    </w:p>
    <w:p w:rsidR="00E53096" w:rsidRPr="00E53096" w:rsidRDefault="00E53096" w:rsidP="00F6115B">
      <w:pPr>
        <w:pStyle w:val="Standard"/>
        <w:tabs>
          <w:tab w:val="left" w:pos="2127"/>
        </w:tabs>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Б - управление линейко</w:t>
      </w:r>
      <w:r>
        <w:rPr>
          <w:rFonts w:ascii="Times New Roman" w:hAnsi="Times New Roman" w:cs="Times New Roman"/>
          <w:sz w:val="28"/>
          <w:szCs w:val="28"/>
        </w:rPr>
        <w:t>й светодиодов………...</w:t>
      </w:r>
      <w:r w:rsidRPr="00E53096">
        <w:rPr>
          <w:rFonts w:ascii="Times New Roman" w:hAnsi="Times New Roman" w:cs="Times New Roman"/>
          <w:sz w:val="28"/>
          <w:szCs w:val="28"/>
        </w:rPr>
        <w:t>…</w:t>
      </w:r>
      <w:proofErr w:type="gramStart"/>
      <w:r w:rsidRPr="00E53096">
        <w:rPr>
          <w:rFonts w:ascii="Times New Roman" w:hAnsi="Times New Roman" w:cs="Times New Roman"/>
          <w:sz w:val="28"/>
          <w:szCs w:val="28"/>
        </w:rPr>
        <w:t>…....</w:t>
      </w:r>
      <w:proofErr w:type="gramEnd"/>
      <w:r w:rsidRPr="00E53096">
        <w:rPr>
          <w:rFonts w:ascii="Times New Roman" w:hAnsi="Times New Roman" w:cs="Times New Roman"/>
          <w:sz w:val="28"/>
          <w:szCs w:val="28"/>
        </w:rPr>
        <w:t>30</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В - управление</w:t>
      </w:r>
      <w:r>
        <w:rPr>
          <w:rFonts w:ascii="Times New Roman" w:hAnsi="Times New Roman" w:cs="Times New Roman"/>
          <w:sz w:val="28"/>
          <w:szCs w:val="28"/>
        </w:rPr>
        <w:t xml:space="preserve"> таймерами……………………………...</w:t>
      </w:r>
      <w:r w:rsidRPr="00E53096">
        <w:rPr>
          <w:rFonts w:ascii="Times New Roman" w:hAnsi="Times New Roman" w:cs="Times New Roman"/>
          <w:sz w:val="28"/>
          <w:szCs w:val="28"/>
        </w:rPr>
        <w:t>31</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Г - упра</w:t>
      </w:r>
      <w:r>
        <w:rPr>
          <w:rFonts w:ascii="Times New Roman" w:hAnsi="Times New Roman" w:cs="Times New Roman"/>
          <w:sz w:val="28"/>
          <w:szCs w:val="28"/>
        </w:rPr>
        <w:t>вление ЖКИ………………………………</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37</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Д - управ</w:t>
      </w:r>
      <w:r>
        <w:rPr>
          <w:rFonts w:ascii="Times New Roman" w:hAnsi="Times New Roman" w:cs="Times New Roman"/>
          <w:sz w:val="28"/>
          <w:szCs w:val="28"/>
        </w:rPr>
        <w:t>ление клавиатурой………………………</w:t>
      </w:r>
      <w:proofErr w:type="gramStart"/>
      <w:r>
        <w:rPr>
          <w:rFonts w:ascii="Times New Roman" w:hAnsi="Times New Roman" w:cs="Times New Roman"/>
          <w:sz w:val="28"/>
          <w:szCs w:val="28"/>
        </w:rPr>
        <w:t>…….</w:t>
      </w:r>
      <w:proofErr w:type="gramEnd"/>
      <w:r w:rsidRPr="00E53096">
        <w:rPr>
          <w:rFonts w:ascii="Times New Roman" w:hAnsi="Times New Roman" w:cs="Times New Roman"/>
          <w:sz w:val="28"/>
          <w:szCs w:val="28"/>
        </w:rPr>
        <w:t>43</w:t>
      </w:r>
    </w:p>
    <w:p w:rsidR="00E53096" w:rsidRPr="00E53096" w:rsidRDefault="00E53096" w:rsidP="00E53096">
      <w:pPr>
        <w:pStyle w:val="Standard"/>
        <w:spacing w:line="360" w:lineRule="auto"/>
        <w:rPr>
          <w:rFonts w:ascii="Times New Roman" w:hAnsi="Times New Roman" w:cs="Times New Roman"/>
          <w:sz w:val="28"/>
          <w:szCs w:val="28"/>
        </w:rPr>
      </w:pPr>
      <w:r w:rsidRPr="00E53096">
        <w:rPr>
          <w:rFonts w:ascii="Times New Roman" w:hAnsi="Times New Roman" w:cs="Times New Roman"/>
          <w:sz w:val="28"/>
          <w:szCs w:val="28"/>
        </w:rPr>
        <w:t>Приложение Е - управлен</w:t>
      </w:r>
      <w:r>
        <w:rPr>
          <w:rFonts w:ascii="Times New Roman" w:hAnsi="Times New Roman" w:cs="Times New Roman"/>
          <w:sz w:val="28"/>
          <w:szCs w:val="28"/>
        </w:rPr>
        <w:t xml:space="preserve">ие </w:t>
      </w:r>
      <w:proofErr w:type="spellStart"/>
      <w:r>
        <w:rPr>
          <w:rFonts w:ascii="Times New Roman" w:hAnsi="Times New Roman" w:cs="Times New Roman"/>
          <w:sz w:val="28"/>
          <w:szCs w:val="28"/>
        </w:rPr>
        <w:t>цапами</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Pr="00E53096">
        <w:rPr>
          <w:rFonts w:ascii="Times New Roman" w:hAnsi="Times New Roman" w:cs="Times New Roman"/>
          <w:sz w:val="28"/>
          <w:szCs w:val="28"/>
        </w:rPr>
        <w:t>45</w:t>
      </w:r>
    </w:p>
    <w:p w:rsidR="004D67C3" w:rsidRDefault="00E53096" w:rsidP="00E53096">
      <w:pPr>
        <w:pStyle w:val="Standard"/>
        <w:spacing w:line="360" w:lineRule="auto"/>
        <w:rPr>
          <w:rFonts w:ascii="Times New Roman" w:hAnsi="Times New Roman" w:cs="Times New Roman"/>
          <w:b/>
          <w:sz w:val="28"/>
          <w:szCs w:val="28"/>
        </w:rPr>
      </w:pPr>
      <w:bookmarkStart w:id="3" w:name="_GoBack"/>
      <w:bookmarkEnd w:id="3"/>
      <w:r w:rsidRPr="00E53096">
        <w:rPr>
          <w:rFonts w:ascii="Times New Roman" w:hAnsi="Times New Roman" w:cs="Times New Roman"/>
          <w:sz w:val="28"/>
          <w:szCs w:val="28"/>
        </w:rPr>
        <w:t>Приложение Ж - управление портом расши</w:t>
      </w:r>
      <w:r>
        <w:rPr>
          <w:rFonts w:ascii="Times New Roman" w:hAnsi="Times New Roman" w:cs="Times New Roman"/>
          <w:sz w:val="28"/>
          <w:szCs w:val="28"/>
        </w:rPr>
        <w:t>рения ENA......................</w:t>
      </w:r>
      <w:r w:rsidRPr="00E53096">
        <w:rPr>
          <w:rFonts w:ascii="Times New Roman" w:hAnsi="Times New Roman" w:cs="Times New Roman"/>
          <w:sz w:val="28"/>
          <w:szCs w:val="28"/>
        </w:rPr>
        <w:t>47</w:t>
      </w:r>
    </w:p>
    <w:p w:rsidR="00146938" w:rsidRDefault="00146938" w:rsidP="005D471C">
      <w:pPr>
        <w:pStyle w:val="Standard"/>
        <w:spacing w:line="360" w:lineRule="auto"/>
        <w:jc w:val="center"/>
        <w:rPr>
          <w:rFonts w:ascii="Times New Roman" w:hAnsi="Times New Roman" w:cs="Times New Roman"/>
          <w:b/>
          <w:sz w:val="28"/>
          <w:szCs w:val="28"/>
        </w:rPr>
      </w:pPr>
    </w:p>
    <w:p w:rsidR="00E53096" w:rsidRDefault="00E53096" w:rsidP="005D471C">
      <w:pPr>
        <w:pStyle w:val="Standard"/>
        <w:spacing w:line="360" w:lineRule="auto"/>
        <w:jc w:val="center"/>
        <w:rPr>
          <w:rFonts w:ascii="Times New Roman" w:hAnsi="Times New Roman" w:cs="Times New Roman"/>
          <w:b/>
          <w:sz w:val="28"/>
          <w:szCs w:val="28"/>
        </w:rPr>
      </w:pPr>
    </w:p>
    <w:p w:rsidR="00E53096" w:rsidRDefault="00E53096" w:rsidP="005D471C">
      <w:pPr>
        <w:pStyle w:val="Standard"/>
        <w:spacing w:line="360" w:lineRule="auto"/>
        <w:jc w:val="center"/>
        <w:rPr>
          <w:rFonts w:ascii="Times New Roman" w:hAnsi="Times New Roman" w:cs="Times New Roman"/>
          <w:b/>
          <w:sz w:val="28"/>
          <w:szCs w:val="28"/>
        </w:rPr>
      </w:pPr>
    </w:p>
    <w:p w:rsidR="00C61287" w:rsidRDefault="00146938" w:rsidP="005D471C">
      <w:pPr>
        <w:pStyle w:val="Standard"/>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004B7C72">
        <w:rPr>
          <w:rFonts w:ascii="Times New Roman" w:hAnsi="Times New Roman" w:cs="Times New Roman"/>
          <w:b/>
          <w:sz w:val="28"/>
          <w:szCs w:val="28"/>
        </w:rPr>
        <w:t>Введение</w:t>
      </w:r>
    </w:p>
    <w:p w:rsidR="004B7C72" w:rsidRPr="002F5F53" w:rsidRDefault="004B7C72" w:rsidP="005D471C">
      <w:pPr>
        <w:spacing w:after="0" w:line="360" w:lineRule="auto"/>
        <w:ind w:firstLine="851"/>
        <w:jc w:val="both"/>
        <w:rPr>
          <w:rFonts w:ascii="Times New Roman" w:hAnsi="Times New Roman" w:cs="Times New Roman"/>
          <w:sz w:val="28"/>
          <w:szCs w:val="28"/>
        </w:rPr>
      </w:pPr>
      <w:r w:rsidRPr="002F5F53">
        <w:rPr>
          <w:rFonts w:ascii="Times New Roman" w:hAnsi="Times New Roman" w:cs="Times New Roman"/>
          <w:sz w:val="28"/>
          <w:szCs w:val="28"/>
        </w:rPr>
        <w:lastRenderedPageBreak/>
        <w:t>В период</w:t>
      </w:r>
      <w:r>
        <w:rPr>
          <w:rFonts w:ascii="Times New Roman" w:hAnsi="Times New Roman" w:cs="Times New Roman"/>
          <w:sz w:val="28"/>
          <w:szCs w:val="28"/>
        </w:rPr>
        <w:t xml:space="preserve"> с 22.06.15 по 18.07.15 была пройдена производственная практика</w:t>
      </w:r>
      <w:r w:rsidRPr="002F5F53">
        <w:rPr>
          <w:rFonts w:ascii="Times New Roman" w:hAnsi="Times New Roman" w:cs="Times New Roman"/>
          <w:sz w:val="28"/>
          <w:szCs w:val="28"/>
        </w:rPr>
        <w:t xml:space="preserve"> по дисциплине «</w:t>
      </w:r>
      <w:r w:rsidRPr="004B7C72">
        <w:rPr>
          <w:rFonts w:ascii="Times New Roman" w:hAnsi="Times New Roman" w:cs="Times New Roman"/>
          <w:sz w:val="28"/>
          <w:szCs w:val="28"/>
        </w:rPr>
        <w:t>Микропроцессорные электронно-вычислительные средства</w:t>
      </w:r>
      <w:r w:rsidRPr="002F5F53">
        <w:rPr>
          <w:rFonts w:ascii="Times New Roman" w:hAnsi="Times New Roman" w:cs="Times New Roman"/>
          <w:sz w:val="28"/>
          <w:szCs w:val="28"/>
        </w:rPr>
        <w:t>», котора</w:t>
      </w:r>
      <w:r>
        <w:rPr>
          <w:rFonts w:ascii="Times New Roman" w:hAnsi="Times New Roman" w:cs="Times New Roman"/>
          <w:sz w:val="28"/>
          <w:szCs w:val="28"/>
        </w:rPr>
        <w:t>я входит в учебный план спе</w:t>
      </w:r>
      <w:r w:rsidRPr="002F5F53">
        <w:rPr>
          <w:rFonts w:ascii="Times New Roman" w:hAnsi="Times New Roman" w:cs="Times New Roman"/>
          <w:sz w:val="28"/>
          <w:szCs w:val="28"/>
        </w:rPr>
        <w:t xml:space="preserve">циальности </w:t>
      </w:r>
      <w:r>
        <w:rPr>
          <w:rFonts w:ascii="Times New Roman" w:hAnsi="Times New Roman" w:cs="Times New Roman"/>
          <w:sz w:val="28"/>
          <w:szCs w:val="28"/>
        </w:rPr>
        <w:t>«Комплексная информационная безопасность электронно-вычислительных</w:t>
      </w:r>
      <w:r w:rsidRPr="006306C2">
        <w:rPr>
          <w:rFonts w:ascii="Times New Roman" w:hAnsi="Times New Roman" w:cs="Times New Roman"/>
          <w:sz w:val="28"/>
          <w:szCs w:val="28"/>
        </w:rPr>
        <w:t xml:space="preserve"> систем</w:t>
      </w:r>
      <w:r>
        <w:rPr>
          <w:rFonts w:ascii="Times New Roman" w:hAnsi="Times New Roman" w:cs="Times New Roman"/>
          <w:sz w:val="28"/>
          <w:szCs w:val="28"/>
        </w:rPr>
        <w:t>»</w:t>
      </w:r>
      <w:r w:rsidRPr="002F5F53">
        <w:rPr>
          <w:rFonts w:ascii="Times New Roman" w:hAnsi="Times New Roman" w:cs="Times New Roman"/>
          <w:sz w:val="28"/>
          <w:szCs w:val="28"/>
        </w:rPr>
        <w:t>. В процессе прохождения практики:</w:t>
      </w:r>
    </w:p>
    <w:p w:rsidR="004B7C72" w:rsidRPr="005571CC" w:rsidRDefault="004B7C72" w:rsidP="005571CC">
      <w:pPr>
        <w:spacing w:after="0" w:line="360" w:lineRule="auto"/>
        <w:ind w:left="143" w:firstLine="708"/>
        <w:jc w:val="both"/>
        <w:rPr>
          <w:rFonts w:ascii="Times New Roman" w:hAnsi="Times New Roman"/>
          <w:sz w:val="28"/>
          <w:szCs w:val="28"/>
        </w:rPr>
      </w:pPr>
      <w:proofErr w:type="gramStart"/>
      <w:r>
        <w:rPr>
          <w:rFonts w:ascii="Times New Roman" w:hAnsi="Times New Roman" w:cs="Times New Roman"/>
          <w:sz w:val="28"/>
          <w:szCs w:val="28"/>
        </w:rPr>
        <w:t>1)</w:t>
      </w:r>
      <w:r w:rsidR="005571CC">
        <w:rPr>
          <w:rFonts w:ascii="Times New Roman" w:hAnsi="Times New Roman" w:cs="Times New Roman"/>
          <w:sz w:val="28"/>
          <w:szCs w:val="28"/>
        </w:rPr>
        <w:t>Исследована</w:t>
      </w:r>
      <w:proofErr w:type="gramEnd"/>
      <w:r w:rsidR="005571CC">
        <w:rPr>
          <w:rFonts w:ascii="Times New Roman" w:hAnsi="Times New Roman" w:cs="Times New Roman"/>
          <w:sz w:val="28"/>
          <w:szCs w:val="28"/>
        </w:rPr>
        <w:t xml:space="preserve"> структура управления предприятия;</w:t>
      </w:r>
    </w:p>
    <w:p w:rsidR="004B7C72" w:rsidRPr="005571CC" w:rsidRDefault="005571CC" w:rsidP="00936459">
      <w:pPr>
        <w:spacing w:after="0" w:line="360" w:lineRule="auto"/>
        <w:ind w:firstLine="851"/>
        <w:jc w:val="both"/>
        <w:rPr>
          <w:rFonts w:ascii="Times New Roman" w:hAnsi="Times New Roman"/>
          <w:sz w:val="28"/>
          <w:szCs w:val="28"/>
        </w:rPr>
      </w:pPr>
      <w:proofErr w:type="gramStart"/>
      <w:r>
        <w:rPr>
          <w:rFonts w:ascii="Times New Roman" w:hAnsi="Times New Roman"/>
          <w:sz w:val="28"/>
          <w:szCs w:val="28"/>
        </w:rPr>
        <w:t>2)Исследованы</w:t>
      </w:r>
      <w:proofErr w:type="gramEnd"/>
      <w:r>
        <w:rPr>
          <w:rFonts w:ascii="Times New Roman" w:hAnsi="Times New Roman"/>
          <w:sz w:val="28"/>
          <w:szCs w:val="28"/>
        </w:rPr>
        <w:t xml:space="preserve"> ресурсы стенда </w:t>
      </w:r>
      <w:r>
        <w:rPr>
          <w:rFonts w:ascii="Times New Roman" w:hAnsi="Times New Roman"/>
          <w:sz w:val="28"/>
          <w:szCs w:val="28"/>
          <w:lang w:val="en-US"/>
        </w:rPr>
        <w:t>SDK</w:t>
      </w:r>
      <w:r>
        <w:rPr>
          <w:rFonts w:ascii="Times New Roman" w:hAnsi="Times New Roman"/>
          <w:sz w:val="28"/>
          <w:szCs w:val="28"/>
        </w:rPr>
        <w:t>-1.1;</w:t>
      </w:r>
    </w:p>
    <w:p w:rsidR="00736CBD" w:rsidRDefault="005571CC" w:rsidP="00936459">
      <w:pPr>
        <w:spacing w:after="0" w:line="360" w:lineRule="auto"/>
        <w:ind w:firstLine="851"/>
        <w:jc w:val="both"/>
        <w:rPr>
          <w:rFonts w:ascii="Times New Roman" w:hAnsi="Times New Roman"/>
          <w:sz w:val="28"/>
          <w:szCs w:val="28"/>
        </w:rPr>
      </w:pPr>
      <w:proofErr w:type="gramStart"/>
      <w:r>
        <w:rPr>
          <w:rFonts w:ascii="Times New Roman" w:hAnsi="Times New Roman"/>
          <w:sz w:val="28"/>
          <w:szCs w:val="28"/>
        </w:rPr>
        <w:t>3)Исследованы</w:t>
      </w:r>
      <w:proofErr w:type="gramEnd"/>
      <w:r>
        <w:rPr>
          <w:rFonts w:ascii="Times New Roman" w:hAnsi="Times New Roman"/>
          <w:sz w:val="28"/>
          <w:szCs w:val="28"/>
        </w:rPr>
        <w:t xml:space="preserve"> ресурсы управления ПУ стенда </w:t>
      </w:r>
      <w:r>
        <w:rPr>
          <w:rFonts w:ascii="Times New Roman" w:hAnsi="Times New Roman"/>
          <w:sz w:val="28"/>
          <w:szCs w:val="28"/>
          <w:lang w:val="en-US"/>
        </w:rPr>
        <w:t>SDK</w:t>
      </w:r>
      <w:r w:rsidRPr="005571CC">
        <w:rPr>
          <w:rFonts w:ascii="Times New Roman" w:hAnsi="Times New Roman"/>
          <w:sz w:val="28"/>
          <w:szCs w:val="28"/>
        </w:rPr>
        <w:t>-1.1</w:t>
      </w:r>
      <w:r w:rsidR="00736CBD">
        <w:rPr>
          <w:rFonts w:ascii="Times New Roman" w:hAnsi="Times New Roman"/>
          <w:sz w:val="28"/>
          <w:szCs w:val="28"/>
        </w:rPr>
        <w:t>;</w:t>
      </w:r>
    </w:p>
    <w:p w:rsidR="004B7C72" w:rsidRPr="004B7C72" w:rsidRDefault="00033386" w:rsidP="005D471C">
      <w:pPr>
        <w:pStyle w:val="Standard"/>
        <w:spacing w:line="360" w:lineRule="auto"/>
        <w:jc w:val="center"/>
        <w:rPr>
          <w:rFonts w:ascii="Times New Roman" w:hAnsi="Times New Roman" w:cs="Times New Roman"/>
          <w:b/>
          <w:sz w:val="28"/>
          <w:szCs w:val="28"/>
        </w:rPr>
      </w:pPr>
      <w:r>
        <w:rPr>
          <w:rFonts w:ascii="Times New Roman" w:hAnsi="Times New Roman" w:cs="Times New Roman"/>
          <w:b/>
          <w:sz w:val="28"/>
          <w:szCs w:val="28"/>
        </w:rPr>
        <w:t>2.</w:t>
      </w:r>
      <w:r w:rsidR="00034BBE">
        <w:rPr>
          <w:rFonts w:ascii="Times New Roman" w:hAnsi="Times New Roman" w:cs="Times New Roman"/>
          <w:b/>
          <w:sz w:val="28"/>
          <w:szCs w:val="28"/>
        </w:rPr>
        <w:t>Информация о месте прохождения практики</w:t>
      </w:r>
    </w:p>
    <w:p w:rsidR="004B7C72" w:rsidRDefault="004B7C72" w:rsidP="005D471C">
      <w:pPr>
        <w:tabs>
          <w:tab w:val="left" w:pos="3645"/>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Местом прохождения </w:t>
      </w:r>
      <w:proofErr w:type="gramStart"/>
      <w:r>
        <w:rPr>
          <w:rFonts w:ascii="Times New Roman" w:hAnsi="Times New Roman" w:cs="Times New Roman"/>
          <w:sz w:val="28"/>
          <w:szCs w:val="28"/>
        </w:rPr>
        <w:t>практики  была</w:t>
      </w:r>
      <w:proofErr w:type="gramEnd"/>
      <w:r>
        <w:rPr>
          <w:rFonts w:ascii="Times New Roman" w:hAnsi="Times New Roman" w:cs="Times New Roman"/>
          <w:sz w:val="28"/>
          <w:szCs w:val="28"/>
        </w:rPr>
        <w:t xml:space="preserve"> выбрана </w:t>
      </w:r>
      <w:r w:rsidR="00146938">
        <w:rPr>
          <w:rFonts w:ascii="Times New Roman" w:hAnsi="Times New Roman" w:cs="Times New Roman"/>
          <w:sz w:val="28"/>
          <w:szCs w:val="28"/>
        </w:rPr>
        <w:t>лаборатория кафедры</w:t>
      </w:r>
      <w:r>
        <w:rPr>
          <w:rFonts w:ascii="Times New Roman" w:hAnsi="Times New Roman" w:cs="Times New Roman"/>
          <w:sz w:val="28"/>
          <w:szCs w:val="28"/>
        </w:rPr>
        <w:t xml:space="preserve"> </w:t>
      </w:r>
      <w:proofErr w:type="spellStart"/>
      <w:r>
        <w:rPr>
          <w:rFonts w:ascii="Times New Roman" w:hAnsi="Times New Roman" w:cs="Times New Roman"/>
          <w:sz w:val="28"/>
          <w:szCs w:val="28"/>
        </w:rPr>
        <w:t>ТУСУРа</w:t>
      </w:r>
      <w:proofErr w:type="spellEnd"/>
      <w:r>
        <w:rPr>
          <w:rFonts w:ascii="Times New Roman" w:hAnsi="Times New Roman" w:cs="Times New Roman"/>
          <w:sz w:val="28"/>
          <w:szCs w:val="28"/>
        </w:rPr>
        <w:t xml:space="preserve"> – КИБЭВС (</w:t>
      </w:r>
      <w:r w:rsidRPr="004B7C72">
        <w:rPr>
          <w:rFonts w:ascii="Times New Roman" w:hAnsi="Times New Roman" w:cs="Times New Roman"/>
          <w:sz w:val="28"/>
          <w:szCs w:val="28"/>
          <w:shd w:val="clear" w:color="auto" w:fill="FFFFFF"/>
        </w:rPr>
        <w:t>Кафедра комплексной информационной безопасности электронно-вычислительных систем)</w:t>
      </w:r>
      <w:r>
        <w:rPr>
          <w:rFonts w:ascii="Times New Roman" w:hAnsi="Times New Roman" w:cs="Times New Roman"/>
          <w:sz w:val="28"/>
          <w:szCs w:val="28"/>
        </w:rPr>
        <w:t>.</w:t>
      </w:r>
    </w:p>
    <w:p w:rsidR="004B7C72" w:rsidRDefault="004B7C72" w:rsidP="005D471C">
      <w:pPr>
        <w:tabs>
          <w:tab w:val="left" w:pos="3645"/>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Кафедра организована в </w:t>
      </w:r>
      <w:proofErr w:type="spellStart"/>
      <w:r>
        <w:rPr>
          <w:rFonts w:ascii="Times New Roman" w:hAnsi="Times New Roman" w:cs="Times New Roman"/>
          <w:sz w:val="28"/>
          <w:szCs w:val="28"/>
        </w:rPr>
        <w:t>ТУСУРе</w:t>
      </w:r>
      <w:proofErr w:type="spellEnd"/>
      <w:r>
        <w:rPr>
          <w:rFonts w:ascii="Times New Roman" w:hAnsi="Times New Roman" w:cs="Times New Roman"/>
          <w:sz w:val="28"/>
          <w:szCs w:val="28"/>
        </w:rPr>
        <w:t xml:space="preserve"> в 1971 году как кафедра «Конструирования и производства электронно-вычислительной аппаратуры».  Кафедра была </w:t>
      </w:r>
      <w:proofErr w:type="gramStart"/>
      <w:r>
        <w:rPr>
          <w:rFonts w:ascii="Times New Roman" w:hAnsi="Times New Roman" w:cs="Times New Roman"/>
          <w:sz w:val="28"/>
          <w:szCs w:val="28"/>
        </w:rPr>
        <w:t>переименована  21</w:t>
      </w:r>
      <w:proofErr w:type="gramEnd"/>
      <w:r>
        <w:rPr>
          <w:rFonts w:ascii="Times New Roman" w:hAnsi="Times New Roman" w:cs="Times New Roman"/>
          <w:sz w:val="28"/>
          <w:szCs w:val="28"/>
        </w:rPr>
        <w:t xml:space="preserve"> сентября 1999 г. в связи с открытием новой актуальной специальности «Комплексное обеспечение информационной безопасности автоматизированных систем» в кафедру «Комплексной </w:t>
      </w:r>
      <w:r w:rsidRPr="0006685D">
        <w:rPr>
          <w:rFonts w:ascii="Times New Roman" w:hAnsi="Times New Roman" w:cs="Times New Roman"/>
          <w:sz w:val="28"/>
          <w:szCs w:val="28"/>
        </w:rPr>
        <w:t>информационной безопасности электронно-вычислительных систем».</w:t>
      </w:r>
    </w:p>
    <w:p w:rsidR="00034BBE" w:rsidRDefault="00034BBE" w:rsidP="00146938">
      <w:pPr>
        <w:tabs>
          <w:tab w:val="left" w:pos="364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рисунке 2.1. представлена структурная схема управления </w:t>
      </w:r>
      <w:proofErr w:type="spellStart"/>
      <w:r>
        <w:rPr>
          <w:rFonts w:ascii="Times New Roman" w:hAnsi="Times New Roman" w:cs="Times New Roman"/>
          <w:sz w:val="28"/>
          <w:szCs w:val="28"/>
        </w:rPr>
        <w:t>ТУСУРом</w:t>
      </w:r>
      <w:proofErr w:type="spellEnd"/>
      <w:r>
        <w:rPr>
          <w:rFonts w:ascii="Times New Roman" w:hAnsi="Times New Roman" w:cs="Times New Roman"/>
          <w:sz w:val="28"/>
          <w:szCs w:val="28"/>
        </w:rPr>
        <w:t>.</w:t>
      </w:r>
    </w:p>
    <w:p w:rsidR="00146938" w:rsidRPr="00557CAA" w:rsidRDefault="00146938" w:rsidP="00146938">
      <w:pPr>
        <w:widowControl/>
        <w:shd w:val="clear" w:color="auto" w:fill="FFFFFF"/>
        <w:suppressAutoHyphens w:val="0"/>
        <w:autoSpaceDN/>
        <w:spacing w:after="0" w:line="360" w:lineRule="auto"/>
        <w:ind w:firstLine="708"/>
        <w:jc w:val="both"/>
        <w:textAlignment w:val="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практику прибыл </w:t>
      </w:r>
      <w:proofErr w:type="gramStart"/>
      <w:r>
        <w:rPr>
          <w:rFonts w:ascii="Times New Roman" w:eastAsia="Times New Roman" w:hAnsi="Times New Roman" w:cs="Times New Roman"/>
          <w:color w:val="000000"/>
          <w:sz w:val="28"/>
          <w:szCs w:val="28"/>
          <w:lang w:eastAsia="ru-RU"/>
        </w:rPr>
        <w:t>22.06.15 ,</w:t>
      </w:r>
      <w:proofErr w:type="gramEnd"/>
      <w:r>
        <w:rPr>
          <w:rFonts w:ascii="Times New Roman" w:eastAsia="Times New Roman" w:hAnsi="Times New Roman" w:cs="Times New Roman"/>
          <w:color w:val="000000"/>
          <w:sz w:val="28"/>
          <w:szCs w:val="28"/>
          <w:lang w:eastAsia="ru-RU"/>
        </w:rPr>
        <w:t xml:space="preserve"> был ознакомлен с имеющимся в лаборатории оборудованием. Получил план работы на время прохождения практики и теоритический материал, для ознакомления с работой. Был составлен план работы на время прохождения практики. Следуя плану, практика была закончена в соответствии со сроками прохождения практики. Была выдано необходимый рабочий инвентарь, на время прохождения практики. В инвентарь выходят: учебный отладочный стенд </w:t>
      </w:r>
      <w:r>
        <w:rPr>
          <w:rFonts w:ascii="Times New Roman" w:eastAsia="Times New Roman" w:hAnsi="Times New Roman" w:cs="Times New Roman"/>
          <w:color w:val="000000"/>
          <w:sz w:val="28"/>
          <w:szCs w:val="28"/>
          <w:lang w:val="en-US" w:eastAsia="ru-RU"/>
        </w:rPr>
        <w:t>SDK</w:t>
      </w:r>
      <w:r w:rsidRPr="00557CAA">
        <w:rPr>
          <w:rFonts w:ascii="Times New Roman" w:eastAsia="Times New Roman" w:hAnsi="Times New Roman" w:cs="Times New Roman"/>
          <w:color w:val="000000"/>
          <w:sz w:val="28"/>
          <w:szCs w:val="28"/>
          <w:lang w:eastAsia="ru-RU"/>
        </w:rPr>
        <w:t xml:space="preserve">-1.1, </w:t>
      </w:r>
      <w:r>
        <w:rPr>
          <w:rFonts w:ascii="Times New Roman" w:eastAsia="Times New Roman" w:hAnsi="Times New Roman" w:cs="Times New Roman"/>
          <w:color w:val="000000"/>
          <w:sz w:val="28"/>
          <w:szCs w:val="28"/>
          <w:lang w:eastAsia="ru-RU"/>
        </w:rPr>
        <w:t xml:space="preserve">расширение для отладочного стенда, </w:t>
      </w:r>
      <w:proofErr w:type="spellStart"/>
      <w:r>
        <w:rPr>
          <w:rFonts w:ascii="Times New Roman" w:eastAsia="Times New Roman" w:hAnsi="Times New Roman" w:cs="Times New Roman"/>
          <w:color w:val="000000"/>
          <w:sz w:val="28"/>
          <w:szCs w:val="28"/>
          <w:lang w:eastAsia="ru-RU"/>
        </w:rPr>
        <w:t>мультиметр</w:t>
      </w:r>
      <w:proofErr w:type="spellEnd"/>
      <w:r>
        <w:rPr>
          <w:rFonts w:ascii="Times New Roman" w:eastAsia="Times New Roman" w:hAnsi="Times New Roman" w:cs="Times New Roman"/>
          <w:color w:val="000000"/>
          <w:sz w:val="28"/>
          <w:szCs w:val="28"/>
          <w:lang w:eastAsia="ru-RU"/>
        </w:rPr>
        <w:t xml:space="preserve"> (Рисунок 2.2.). </w:t>
      </w:r>
    </w:p>
    <w:p w:rsidR="00146938" w:rsidRDefault="00146938" w:rsidP="00146938">
      <w:pPr>
        <w:tabs>
          <w:tab w:val="left" w:pos="3645"/>
        </w:tabs>
        <w:spacing w:after="0" w:line="360" w:lineRule="auto"/>
        <w:rPr>
          <w:rFonts w:ascii="Times New Roman" w:hAnsi="Times New Roman" w:cs="Times New Roman"/>
          <w:sz w:val="28"/>
          <w:szCs w:val="28"/>
        </w:rPr>
      </w:pPr>
    </w:p>
    <w:p w:rsidR="00034BBE" w:rsidRDefault="00146938" w:rsidP="00146938">
      <w:pPr>
        <w:tabs>
          <w:tab w:val="left" w:pos="3645"/>
        </w:tabs>
        <w:spacing w:after="0" w:line="360" w:lineRule="auto"/>
        <w:jc w:val="center"/>
      </w:pPr>
      <w:r>
        <w:object w:dxaOrig="13486" w:dyaOrig="13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90pt" o:ole="">
            <v:imagedata r:id="rId8" o:title=""/>
          </v:shape>
          <o:OLEObject Type="Embed" ProgID="Visio.Drawing.15" ShapeID="_x0000_i1025" DrawAspect="Content" ObjectID="_1503823985" r:id="rId9"/>
        </w:object>
      </w:r>
    </w:p>
    <w:p w:rsidR="00811DAC" w:rsidRDefault="00811DAC" w:rsidP="00811DAC">
      <w:pPr>
        <w:tabs>
          <w:tab w:val="left" w:pos="3645"/>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схема управления </w:t>
      </w:r>
      <w:proofErr w:type="spellStart"/>
      <w:r>
        <w:rPr>
          <w:rFonts w:ascii="Times New Roman" w:hAnsi="Times New Roman" w:cs="Times New Roman"/>
          <w:sz w:val="28"/>
          <w:szCs w:val="28"/>
        </w:rPr>
        <w:t>ТУСУРом</w:t>
      </w:r>
      <w:proofErr w:type="spellEnd"/>
      <w:r>
        <w:rPr>
          <w:rFonts w:ascii="Times New Roman" w:hAnsi="Times New Roman" w:cs="Times New Roman"/>
          <w:sz w:val="28"/>
          <w:szCs w:val="28"/>
        </w:rPr>
        <w:t xml:space="preserve">. </w:t>
      </w:r>
    </w:p>
    <w:p w:rsidR="00F2336B" w:rsidRDefault="00F2336B" w:rsidP="00F2336B">
      <w:pPr>
        <w:tabs>
          <w:tab w:val="left" w:pos="3645"/>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Должность ректора </w:t>
      </w:r>
      <w:proofErr w:type="spellStart"/>
      <w:r>
        <w:rPr>
          <w:rFonts w:ascii="Times New Roman" w:hAnsi="Times New Roman" w:cs="Times New Roman"/>
          <w:sz w:val="28"/>
          <w:szCs w:val="28"/>
        </w:rPr>
        <w:t>ТУСУРа</w:t>
      </w:r>
      <w:proofErr w:type="spellEnd"/>
      <w:r>
        <w:rPr>
          <w:rFonts w:ascii="Times New Roman" w:hAnsi="Times New Roman" w:cs="Times New Roman"/>
          <w:sz w:val="28"/>
          <w:szCs w:val="28"/>
        </w:rPr>
        <w:t xml:space="preserve"> занимает </w:t>
      </w:r>
      <w:proofErr w:type="spellStart"/>
      <w:r>
        <w:rPr>
          <w:rFonts w:ascii="Times New Roman" w:hAnsi="Times New Roman" w:cs="Times New Roman"/>
          <w:sz w:val="28"/>
          <w:szCs w:val="28"/>
        </w:rPr>
        <w:t>Шелупанов</w:t>
      </w:r>
      <w:proofErr w:type="spellEnd"/>
      <w:r>
        <w:rPr>
          <w:rFonts w:ascii="Times New Roman" w:hAnsi="Times New Roman" w:cs="Times New Roman"/>
          <w:sz w:val="28"/>
          <w:szCs w:val="28"/>
        </w:rPr>
        <w:t xml:space="preserve"> Александр Александрович.</w:t>
      </w:r>
    </w:p>
    <w:p w:rsidR="00F2336B" w:rsidRDefault="00F2336B" w:rsidP="00F2336B">
      <w:pPr>
        <w:tabs>
          <w:tab w:val="left" w:pos="3645"/>
        </w:tabs>
        <w:spacing w:after="0" w:line="360" w:lineRule="auto"/>
        <w:rPr>
          <w:rFonts w:ascii="Times New Roman" w:hAnsi="Times New Roman" w:cs="Times New Roman"/>
          <w:sz w:val="28"/>
          <w:szCs w:val="28"/>
        </w:rPr>
      </w:pPr>
      <w:r>
        <w:rPr>
          <w:rFonts w:ascii="Times New Roman" w:hAnsi="Times New Roman" w:cs="Times New Roman"/>
          <w:sz w:val="28"/>
          <w:szCs w:val="28"/>
        </w:rPr>
        <w:t>Директором управления и стратегического развития является Шурыгин Юрий Алексеевич.</w:t>
      </w:r>
    </w:p>
    <w:p w:rsidR="00F2336B" w:rsidRDefault="00F2336B" w:rsidP="00F2336B">
      <w:pPr>
        <w:tabs>
          <w:tab w:val="left" w:pos="3645"/>
        </w:tabs>
        <w:spacing w:after="0" w:line="360" w:lineRule="auto"/>
        <w:rPr>
          <w:rFonts w:ascii="Times New Roman" w:hAnsi="Times New Roman" w:cs="Times New Roman"/>
          <w:sz w:val="28"/>
          <w:szCs w:val="28"/>
        </w:rPr>
      </w:pPr>
      <w:r>
        <w:rPr>
          <w:rFonts w:ascii="Times New Roman" w:hAnsi="Times New Roman" w:cs="Times New Roman"/>
          <w:sz w:val="28"/>
          <w:szCs w:val="28"/>
        </w:rPr>
        <w:t>Директором департамента образования является Боков Лев Алексеевич.</w:t>
      </w:r>
    </w:p>
    <w:p w:rsidR="00F2336B" w:rsidRDefault="00F2336B" w:rsidP="00F2336B">
      <w:pPr>
        <w:tabs>
          <w:tab w:val="left" w:pos="3645"/>
        </w:tabs>
        <w:spacing w:after="0" w:line="360" w:lineRule="auto"/>
        <w:rPr>
          <w:rFonts w:ascii="Times New Roman" w:hAnsi="Times New Roman" w:cs="Times New Roman"/>
          <w:sz w:val="28"/>
          <w:szCs w:val="28"/>
        </w:rPr>
      </w:pPr>
      <w:r>
        <w:rPr>
          <w:rFonts w:ascii="Times New Roman" w:hAnsi="Times New Roman" w:cs="Times New Roman"/>
          <w:sz w:val="28"/>
          <w:szCs w:val="28"/>
        </w:rPr>
        <w:t>Директором департамента по науке и инновациям является Мещеряков Роман Валерьевич.</w:t>
      </w:r>
    </w:p>
    <w:p w:rsidR="00F2336B" w:rsidRDefault="00F2336B" w:rsidP="00F2336B">
      <w:pPr>
        <w:pStyle w:val="3"/>
        <w:shd w:val="clear" w:color="auto" w:fill="FFFFFF"/>
        <w:spacing w:before="0" w:beforeAutospacing="0" w:after="180" w:afterAutospacing="0" w:line="270" w:lineRule="atLeast"/>
        <w:rPr>
          <w:b w:val="0"/>
          <w:color w:val="000000"/>
          <w:sz w:val="28"/>
          <w:szCs w:val="28"/>
        </w:rPr>
      </w:pPr>
      <w:r w:rsidRPr="00F2336B">
        <w:rPr>
          <w:b w:val="0"/>
          <w:sz w:val="28"/>
          <w:szCs w:val="28"/>
        </w:rPr>
        <w:t xml:space="preserve">Директором </w:t>
      </w:r>
      <w:r w:rsidRPr="00F2336B">
        <w:rPr>
          <w:b w:val="0"/>
          <w:color w:val="000000"/>
          <w:sz w:val="28"/>
          <w:szCs w:val="28"/>
        </w:rPr>
        <w:t>департамента по развитию университетского комплекса и социальной работе. Проректор по развитию университетского комплекса и социальной работе</w:t>
      </w:r>
      <w:r>
        <w:rPr>
          <w:b w:val="0"/>
          <w:color w:val="000000"/>
          <w:sz w:val="28"/>
          <w:szCs w:val="28"/>
        </w:rPr>
        <w:t xml:space="preserve"> является </w:t>
      </w:r>
      <w:proofErr w:type="spellStart"/>
      <w:r>
        <w:rPr>
          <w:b w:val="0"/>
          <w:color w:val="000000"/>
          <w:sz w:val="28"/>
          <w:szCs w:val="28"/>
        </w:rPr>
        <w:t>Буинцев</w:t>
      </w:r>
      <w:proofErr w:type="spellEnd"/>
      <w:r>
        <w:rPr>
          <w:b w:val="0"/>
          <w:color w:val="000000"/>
          <w:sz w:val="28"/>
          <w:szCs w:val="28"/>
        </w:rPr>
        <w:t xml:space="preserve"> Дмитрий Николаевич.</w:t>
      </w:r>
    </w:p>
    <w:p w:rsidR="00F2336B" w:rsidRDefault="00F2336B" w:rsidP="00F2336B">
      <w:pPr>
        <w:pStyle w:val="3"/>
        <w:shd w:val="clear" w:color="auto" w:fill="FFFFFF"/>
        <w:spacing w:before="0" w:beforeAutospacing="0" w:after="180" w:afterAutospacing="0" w:line="270" w:lineRule="atLeast"/>
        <w:rPr>
          <w:b w:val="0"/>
          <w:color w:val="000000"/>
          <w:sz w:val="28"/>
          <w:szCs w:val="28"/>
        </w:rPr>
      </w:pPr>
      <w:r>
        <w:rPr>
          <w:b w:val="0"/>
          <w:color w:val="000000"/>
          <w:sz w:val="28"/>
          <w:szCs w:val="28"/>
        </w:rPr>
        <w:t>Должность декана факультета безопасности занимает Давыдова Елена Михайловна.</w:t>
      </w:r>
    </w:p>
    <w:p w:rsidR="00F2336B" w:rsidRPr="00F2336B" w:rsidRDefault="00F2336B" w:rsidP="00F2336B">
      <w:pPr>
        <w:tabs>
          <w:tab w:val="left" w:pos="3645"/>
        </w:tabs>
        <w:spacing w:after="0" w:line="360" w:lineRule="auto"/>
        <w:rPr>
          <w:rFonts w:ascii="Times New Roman" w:hAnsi="Times New Roman" w:cs="Times New Roman"/>
          <w:sz w:val="28"/>
          <w:szCs w:val="28"/>
        </w:rPr>
      </w:pPr>
      <w:r w:rsidRPr="00F2336B">
        <w:rPr>
          <w:rFonts w:ascii="Times New Roman" w:hAnsi="Times New Roman" w:cs="Times New Roman"/>
          <w:color w:val="000000"/>
          <w:sz w:val="28"/>
          <w:szCs w:val="28"/>
        </w:rPr>
        <w:t xml:space="preserve">Заведующим кафедрой КИБЭВС является </w:t>
      </w:r>
      <w:proofErr w:type="spellStart"/>
      <w:r w:rsidRPr="00F2336B">
        <w:rPr>
          <w:rFonts w:ascii="Times New Roman" w:hAnsi="Times New Roman" w:cs="Times New Roman"/>
          <w:sz w:val="28"/>
          <w:szCs w:val="28"/>
        </w:rPr>
        <w:t>Шелупанов</w:t>
      </w:r>
      <w:proofErr w:type="spellEnd"/>
      <w:r w:rsidRPr="00F2336B">
        <w:rPr>
          <w:rFonts w:ascii="Times New Roman" w:hAnsi="Times New Roman" w:cs="Times New Roman"/>
          <w:sz w:val="28"/>
          <w:szCs w:val="28"/>
        </w:rPr>
        <w:t xml:space="preserve"> Александр </w:t>
      </w:r>
      <w:r w:rsidRPr="00F2336B">
        <w:rPr>
          <w:rFonts w:ascii="Times New Roman" w:hAnsi="Times New Roman" w:cs="Times New Roman"/>
          <w:sz w:val="28"/>
          <w:szCs w:val="28"/>
        </w:rPr>
        <w:lastRenderedPageBreak/>
        <w:t>Александрович</w:t>
      </w:r>
      <w:r>
        <w:rPr>
          <w:rFonts w:ascii="Times New Roman" w:hAnsi="Times New Roman" w:cs="Times New Roman"/>
          <w:sz w:val="28"/>
          <w:szCs w:val="28"/>
        </w:rPr>
        <w:t>.</w:t>
      </w:r>
    </w:p>
    <w:p w:rsidR="00146938" w:rsidRDefault="00146938" w:rsidP="00146938">
      <w:pPr>
        <w:tabs>
          <w:tab w:val="left" w:pos="3645"/>
        </w:tabs>
        <w:spacing w:after="0" w:line="360" w:lineRule="auto"/>
        <w:jc w:val="center"/>
        <w:rPr>
          <w:rFonts w:ascii="Times New Roman" w:hAnsi="Times New Roman" w:cs="Times New Roman"/>
          <w:sz w:val="28"/>
          <w:szCs w:val="28"/>
        </w:rPr>
      </w:pPr>
      <w:r w:rsidRPr="00146938">
        <w:rPr>
          <w:rFonts w:ascii="Times New Roman" w:hAnsi="Times New Roman" w:cs="Times New Roman"/>
          <w:noProof/>
          <w:sz w:val="28"/>
          <w:szCs w:val="28"/>
          <w:lang w:eastAsia="ru-RU"/>
        </w:rPr>
        <w:drawing>
          <wp:inline distT="0" distB="0" distL="0" distR="0">
            <wp:extent cx="5940425" cy="3358064"/>
            <wp:effectExtent l="0" t="0" r="3175" b="0"/>
            <wp:docPr id="14" name="Рисунок 14" descr="C:\Users\Nikita\Downloads\HP\IMAG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kita\Downloads\HP\IMAG00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358064"/>
                    </a:xfrm>
                    <a:prstGeom prst="rect">
                      <a:avLst/>
                    </a:prstGeom>
                    <a:noFill/>
                    <a:ln>
                      <a:noFill/>
                    </a:ln>
                  </pic:spPr>
                </pic:pic>
              </a:graphicData>
            </a:graphic>
          </wp:inline>
        </w:drawing>
      </w:r>
    </w:p>
    <w:p w:rsidR="00146938" w:rsidRDefault="00146938" w:rsidP="00146938">
      <w:pPr>
        <w:tabs>
          <w:tab w:val="left" w:pos="3645"/>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2.2. – выданный рабочий экземпляр.</w:t>
      </w:r>
    </w:p>
    <w:p w:rsidR="004B7C72" w:rsidRPr="00E53954" w:rsidRDefault="00033386" w:rsidP="005D471C">
      <w:pPr>
        <w:pStyle w:val="Standard"/>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146938">
        <w:rPr>
          <w:rFonts w:ascii="Times New Roman" w:hAnsi="Times New Roman" w:cs="Times New Roman"/>
          <w:b/>
          <w:sz w:val="28"/>
          <w:szCs w:val="28"/>
        </w:rPr>
        <w:t>И</w:t>
      </w:r>
      <w:r w:rsidR="005615FF">
        <w:rPr>
          <w:rFonts w:ascii="Times New Roman" w:hAnsi="Times New Roman" w:cs="Times New Roman"/>
          <w:b/>
          <w:sz w:val="28"/>
          <w:szCs w:val="28"/>
        </w:rPr>
        <w:t xml:space="preserve">сследование ресурсов стенда </w:t>
      </w:r>
      <w:r w:rsidR="005615FF">
        <w:rPr>
          <w:rFonts w:ascii="Times New Roman" w:hAnsi="Times New Roman" w:cs="Times New Roman"/>
          <w:b/>
          <w:sz w:val="28"/>
          <w:szCs w:val="28"/>
          <w:lang w:val="en-US"/>
        </w:rPr>
        <w:t>SDK</w:t>
      </w:r>
      <w:r w:rsidR="005615FF" w:rsidRPr="00E53954">
        <w:rPr>
          <w:rFonts w:ascii="Times New Roman" w:hAnsi="Times New Roman" w:cs="Times New Roman"/>
          <w:b/>
          <w:sz w:val="28"/>
          <w:szCs w:val="28"/>
        </w:rPr>
        <w:t xml:space="preserve"> 1.1.</w:t>
      </w:r>
    </w:p>
    <w:p w:rsidR="00033386" w:rsidRDefault="00033386"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Учебный лабораторный комплекс </w:t>
      </w:r>
      <w:r>
        <w:rPr>
          <w:rFonts w:ascii="Times New Roman" w:hAnsi="Times New Roman" w:cs="Times New Roman"/>
          <w:sz w:val="28"/>
          <w:szCs w:val="28"/>
          <w:lang w:val="en-US"/>
        </w:rPr>
        <w:t>SDK</w:t>
      </w:r>
      <w:r w:rsidRPr="00033386">
        <w:rPr>
          <w:rFonts w:ascii="Times New Roman" w:hAnsi="Times New Roman" w:cs="Times New Roman"/>
          <w:sz w:val="28"/>
          <w:szCs w:val="28"/>
        </w:rPr>
        <w:t xml:space="preserve">-1.1 </w:t>
      </w:r>
      <w:r>
        <w:rPr>
          <w:rFonts w:ascii="Times New Roman" w:hAnsi="Times New Roman" w:cs="Times New Roman"/>
          <w:sz w:val="28"/>
          <w:szCs w:val="28"/>
        </w:rPr>
        <w:t>предназначен для освоения студентами архитектуры и методов проектирования:</w:t>
      </w:r>
    </w:p>
    <w:p w:rsidR="00033386" w:rsidRDefault="00033386"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1)Систем</w:t>
      </w:r>
      <w:proofErr w:type="gramEnd"/>
      <w:r>
        <w:rPr>
          <w:rFonts w:ascii="Times New Roman" w:hAnsi="Times New Roman" w:cs="Times New Roman"/>
          <w:sz w:val="28"/>
          <w:szCs w:val="28"/>
        </w:rPr>
        <w:t xml:space="preserve"> на базе микропроцессоров и однокристальных </w:t>
      </w:r>
      <w:proofErr w:type="spellStart"/>
      <w:r>
        <w:rPr>
          <w:rFonts w:ascii="Times New Roman" w:hAnsi="Times New Roman" w:cs="Times New Roman"/>
          <w:sz w:val="28"/>
          <w:szCs w:val="28"/>
        </w:rPr>
        <w:t>микроЭВМ</w:t>
      </w:r>
      <w:proofErr w:type="spellEnd"/>
      <w:r>
        <w:rPr>
          <w:rFonts w:ascii="Times New Roman" w:hAnsi="Times New Roman" w:cs="Times New Roman"/>
          <w:sz w:val="28"/>
          <w:szCs w:val="28"/>
        </w:rPr>
        <w:t>;</w:t>
      </w:r>
    </w:p>
    <w:p w:rsidR="00033386" w:rsidRDefault="00033386"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2)Встраиваемых</w:t>
      </w:r>
      <w:proofErr w:type="gramEnd"/>
      <w:r>
        <w:rPr>
          <w:rFonts w:ascii="Times New Roman" w:hAnsi="Times New Roman" w:cs="Times New Roman"/>
          <w:sz w:val="28"/>
          <w:szCs w:val="28"/>
        </w:rPr>
        <w:t xml:space="preserve"> контроллеров и систем сбора данных;</w:t>
      </w:r>
    </w:p>
    <w:p w:rsidR="00033386" w:rsidRDefault="00033386"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3)Периферийных</w:t>
      </w:r>
      <w:proofErr w:type="gramEnd"/>
      <w:r>
        <w:rPr>
          <w:rFonts w:ascii="Times New Roman" w:hAnsi="Times New Roman" w:cs="Times New Roman"/>
          <w:sz w:val="28"/>
          <w:szCs w:val="28"/>
        </w:rPr>
        <w:t xml:space="preserve"> блоков вычислительных систем;</w:t>
      </w:r>
    </w:p>
    <w:p w:rsidR="005615FF" w:rsidRDefault="00033386"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4)Подсистем</w:t>
      </w:r>
      <w:proofErr w:type="gramEnd"/>
      <w:r>
        <w:rPr>
          <w:rFonts w:ascii="Times New Roman" w:hAnsi="Times New Roman" w:cs="Times New Roman"/>
          <w:sz w:val="28"/>
          <w:szCs w:val="28"/>
        </w:rPr>
        <w:t xml:space="preserve"> вв</w:t>
      </w:r>
      <w:r w:rsidR="005615FF">
        <w:rPr>
          <w:rFonts w:ascii="Times New Roman" w:hAnsi="Times New Roman" w:cs="Times New Roman"/>
          <w:sz w:val="28"/>
          <w:szCs w:val="28"/>
        </w:rPr>
        <w:t>ода-вывода встраиваемых систем;</w:t>
      </w:r>
    </w:p>
    <w:p w:rsidR="00033386" w:rsidRDefault="00F84F5C"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Структурная схема аппаратной</w:t>
      </w:r>
      <w:r w:rsidR="00033386">
        <w:rPr>
          <w:rFonts w:ascii="Times New Roman" w:hAnsi="Times New Roman" w:cs="Times New Roman"/>
          <w:sz w:val="28"/>
          <w:szCs w:val="28"/>
        </w:rPr>
        <w:t xml:space="preserve"> части стенда </w:t>
      </w:r>
      <w:r w:rsidR="00033386">
        <w:rPr>
          <w:rFonts w:ascii="Times New Roman" w:hAnsi="Times New Roman" w:cs="Times New Roman"/>
          <w:sz w:val="28"/>
          <w:szCs w:val="28"/>
          <w:lang w:val="en-US"/>
        </w:rPr>
        <w:t>SDK</w:t>
      </w:r>
      <w:r w:rsidR="00033386">
        <w:rPr>
          <w:rFonts w:ascii="Times New Roman" w:hAnsi="Times New Roman" w:cs="Times New Roman"/>
          <w:sz w:val="28"/>
          <w:szCs w:val="28"/>
        </w:rPr>
        <w:t>-1.1 представлена в приложении А.</w:t>
      </w:r>
    </w:p>
    <w:p w:rsidR="00033386" w:rsidRDefault="00033386"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Принципиальная электрическая </w:t>
      </w:r>
      <w:proofErr w:type="gramStart"/>
      <w:r>
        <w:rPr>
          <w:rFonts w:ascii="Times New Roman" w:hAnsi="Times New Roman" w:cs="Times New Roman"/>
          <w:sz w:val="28"/>
          <w:szCs w:val="28"/>
        </w:rPr>
        <w:t>схема  стенда</w:t>
      </w:r>
      <w:proofErr w:type="gramEnd"/>
      <w:r>
        <w:rPr>
          <w:rFonts w:ascii="Times New Roman" w:hAnsi="Times New Roman" w:cs="Times New Roman"/>
          <w:sz w:val="28"/>
          <w:szCs w:val="28"/>
        </w:rPr>
        <w:t xml:space="preserve"> , содержится в </w:t>
      </w:r>
      <w:r w:rsidR="00F84F5C">
        <w:rPr>
          <w:rFonts w:ascii="Times New Roman" w:hAnsi="Times New Roman" w:cs="Times New Roman"/>
          <w:sz w:val="28"/>
          <w:szCs w:val="28"/>
        </w:rPr>
        <w:t>прилагающийся</w:t>
      </w:r>
      <w:r>
        <w:rPr>
          <w:rFonts w:ascii="Times New Roman" w:hAnsi="Times New Roman" w:cs="Times New Roman"/>
          <w:sz w:val="28"/>
          <w:szCs w:val="28"/>
        </w:rPr>
        <w:t xml:space="preserve"> к отчёту диске</w:t>
      </w:r>
      <w:r w:rsidR="00F84F5C">
        <w:rPr>
          <w:rFonts w:ascii="Times New Roman" w:hAnsi="Times New Roman" w:cs="Times New Roman"/>
          <w:sz w:val="28"/>
          <w:szCs w:val="28"/>
        </w:rPr>
        <w:t xml:space="preserve"> , имя файла </w:t>
      </w:r>
      <w:r w:rsidR="00F84F5C" w:rsidRPr="00F84F5C">
        <w:rPr>
          <w:rFonts w:ascii="Times New Roman" w:hAnsi="Times New Roman" w:cs="Times New Roman"/>
          <w:sz w:val="28"/>
          <w:szCs w:val="28"/>
        </w:rPr>
        <w:t>“</w:t>
      </w:r>
      <w:r w:rsidR="00F84F5C">
        <w:rPr>
          <w:rFonts w:ascii="Times New Roman" w:hAnsi="Times New Roman" w:cs="Times New Roman"/>
          <w:sz w:val="28"/>
          <w:szCs w:val="28"/>
          <w:lang w:val="en-US"/>
        </w:rPr>
        <w:t>SDK</w:t>
      </w:r>
      <w:r w:rsidR="00F84F5C" w:rsidRPr="00F84F5C">
        <w:rPr>
          <w:rFonts w:ascii="Times New Roman" w:hAnsi="Times New Roman" w:cs="Times New Roman"/>
          <w:sz w:val="28"/>
          <w:szCs w:val="28"/>
        </w:rPr>
        <w:t>_</w:t>
      </w:r>
      <w:proofErr w:type="spellStart"/>
      <w:r w:rsidR="00F84F5C">
        <w:rPr>
          <w:rFonts w:ascii="Times New Roman" w:hAnsi="Times New Roman" w:cs="Times New Roman"/>
          <w:sz w:val="28"/>
          <w:szCs w:val="28"/>
          <w:lang w:val="en-US"/>
        </w:rPr>
        <w:t>Shema</w:t>
      </w:r>
      <w:proofErr w:type="spellEnd"/>
      <w:r w:rsidR="00F84F5C" w:rsidRPr="00F84F5C">
        <w:rPr>
          <w:rFonts w:ascii="Times New Roman" w:hAnsi="Times New Roman" w:cs="Times New Roman"/>
          <w:sz w:val="28"/>
          <w:szCs w:val="28"/>
        </w:rPr>
        <w:t>”</w:t>
      </w:r>
      <w:r w:rsidR="005615FF">
        <w:rPr>
          <w:rFonts w:ascii="Times New Roman" w:hAnsi="Times New Roman" w:cs="Times New Roman"/>
          <w:sz w:val="28"/>
          <w:szCs w:val="28"/>
        </w:rPr>
        <w:t xml:space="preserve"> , расположение файлы – корневой каталог</w:t>
      </w:r>
      <w:r w:rsidR="00F84F5C" w:rsidRPr="00F84F5C">
        <w:rPr>
          <w:rFonts w:ascii="Times New Roman" w:hAnsi="Times New Roman" w:cs="Times New Roman"/>
          <w:sz w:val="28"/>
          <w:szCs w:val="28"/>
        </w:rPr>
        <w:t>.</w:t>
      </w:r>
    </w:p>
    <w:p w:rsidR="00F84F5C" w:rsidRDefault="002658AD"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Распределение памяти представлено в приложении А.</w:t>
      </w:r>
    </w:p>
    <w:p w:rsidR="00E92410" w:rsidRDefault="00E92410"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Карта портов ввода-вывода изображена в приложении А.</w:t>
      </w:r>
    </w:p>
    <w:p w:rsidR="00033386" w:rsidRPr="00033386" w:rsidRDefault="00E92410"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Адреса регистров ПЛИС представлена в приложении А. </w:t>
      </w:r>
    </w:p>
    <w:p w:rsidR="00033386" w:rsidRDefault="005615FF" w:rsidP="005D471C">
      <w:pPr>
        <w:pStyle w:val="Standard"/>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A6054C">
        <w:rPr>
          <w:rFonts w:ascii="Times New Roman" w:hAnsi="Times New Roman" w:cs="Times New Roman"/>
          <w:b/>
          <w:sz w:val="28"/>
          <w:szCs w:val="28"/>
        </w:rPr>
        <w:t xml:space="preserve">.Способы программирования </w:t>
      </w:r>
      <w:r w:rsidR="00A6054C">
        <w:rPr>
          <w:rFonts w:ascii="Times New Roman" w:hAnsi="Times New Roman" w:cs="Times New Roman"/>
          <w:b/>
          <w:sz w:val="28"/>
          <w:szCs w:val="28"/>
          <w:lang w:val="en-US"/>
        </w:rPr>
        <w:t>SDK</w:t>
      </w:r>
      <w:r w:rsidR="00A6054C" w:rsidRPr="00A6054C">
        <w:rPr>
          <w:rFonts w:ascii="Times New Roman" w:hAnsi="Times New Roman" w:cs="Times New Roman"/>
          <w:b/>
          <w:sz w:val="28"/>
          <w:szCs w:val="28"/>
        </w:rPr>
        <w:t>-1.1.</w:t>
      </w:r>
    </w:p>
    <w:p w:rsidR="00A6054C" w:rsidRDefault="00A6054C"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Программирование отладочного стенда производится несколькими способами и несколькими языками программирования. Во время прохождения практики, мною было использовано два способа программирования на языке машинного уровня (</w:t>
      </w:r>
      <w:r>
        <w:rPr>
          <w:rFonts w:ascii="Times New Roman" w:hAnsi="Times New Roman" w:cs="Times New Roman"/>
          <w:sz w:val="28"/>
          <w:szCs w:val="28"/>
          <w:lang w:val="en-US"/>
        </w:rPr>
        <w:t>Assembler</w:t>
      </w:r>
      <w:r>
        <w:rPr>
          <w:rFonts w:ascii="Times New Roman" w:hAnsi="Times New Roman" w:cs="Times New Roman"/>
          <w:sz w:val="28"/>
          <w:szCs w:val="28"/>
        </w:rPr>
        <w:t>)</w:t>
      </w:r>
      <w:r w:rsidRPr="00A6054C">
        <w:rPr>
          <w:rFonts w:ascii="Times New Roman" w:hAnsi="Times New Roman" w:cs="Times New Roman"/>
          <w:sz w:val="28"/>
          <w:szCs w:val="28"/>
        </w:rPr>
        <w:t>.</w:t>
      </w:r>
    </w:p>
    <w:p w:rsidR="004B5A45" w:rsidRPr="004B5A45" w:rsidRDefault="005615FF" w:rsidP="005D471C">
      <w:pPr>
        <w:pStyle w:val="Standard"/>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4B5A45" w:rsidRPr="004B5A45">
        <w:rPr>
          <w:rFonts w:ascii="Times New Roman" w:hAnsi="Times New Roman" w:cs="Times New Roman"/>
          <w:b/>
          <w:sz w:val="28"/>
          <w:szCs w:val="28"/>
        </w:rPr>
        <w:t xml:space="preserve">1. Загрузка программ через </w:t>
      </w:r>
      <w:proofErr w:type="spellStart"/>
      <w:r w:rsidR="004B5A45">
        <w:rPr>
          <w:rFonts w:ascii="Times New Roman" w:hAnsi="Times New Roman" w:cs="Times New Roman"/>
          <w:b/>
          <w:sz w:val="28"/>
          <w:szCs w:val="28"/>
          <w:lang w:val="en-US"/>
        </w:rPr>
        <w:t>Aldonah</w:t>
      </w:r>
      <w:proofErr w:type="spellEnd"/>
    </w:p>
    <w:p w:rsidR="004B5A45" w:rsidRDefault="004B5A45" w:rsidP="005D471C">
      <w:pPr>
        <w:pStyle w:val="Standard"/>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Aldonah</w:t>
      </w:r>
      <w:proofErr w:type="spellEnd"/>
      <w:r w:rsidRPr="004B5A45">
        <w:rPr>
          <w:rFonts w:ascii="Times New Roman" w:hAnsi="Times New Roman" w:cs="Times New Roman"/>
          <w:sz w:val="28"/>
          <w:szCs w:val="28"/>
        </w:rPr>
        <w:t xml:space="preserve"> </w:t>
      </w:r>
      <w:r>
        <w:rPr>
          <w:rFonts w:ascii="Times New Roman" w:hAnsi="Times New Roman" w:cs="Times New Roman"/>
          <w:sz w:val="28"/>
          <w:szCs w:val="28"/>
        </w:rPr>
        <w:t>–</w:t>
      </w:r>
      <w:r w:rsidRPr="004B5A45">
        <w:rPr>
          <w:rFonts w:ascii="Times New Roman" w:hAnsi="Times New Roman" w:cs="Times New Roman"/>
          <w:sz w:val="28"/>
          <w:szCs w:val="28"/>
        </w:rPr>
        <w:t xml:space="preserve"> </w:t>
      </w:r>
      <w:r>
        <w:rPr>
          <w:rFonts w:ascii="Times New Roman" w:hAnsi="Times New Roman" w:cs="Times New Roman"/>
          <w:sz w:val="28"/>
          <w:szCs w:val="28"/>
        </w:rPr>
        <w:t xml:space="preserve">программа написанная для работы с </w:t>
      </w:r>
      <w:r>
        <w:rPr>
          <w:rFonts w:ascii="Times New Roman" w:hAnsi="Times New Roman" w:cs="Times New Roman"/>
          <w:sz w:val="28"/>
          <w:szCs w:val="28"/>
          <w:lang w:val="en-US"/>
        </w:rPr>
        <w:t>SDK</w:t>
      </w:r>
      <w:r w:rsidRPr="004B5A45">
        <w:rPr>
          <w:rFonts w:ascii="Times New Roman" w:hAnsi="Times New Roman" w:cs="Times New Roman"/>
          <w:sz w:val="28"/>
          <w:szCs w:val="28"/>
        </w:rPr>
        <w:t>-1.1.</w:t>
      </w:r>
      <w:r>
        <w:rPr>
          <w:rFonts w:ascii="Times New Roman" w:hAnsi="Times New Roman" w:cs="Times New Roman"/>
          <w:sz w:val="28"/>
          <w:szCs w:val="28"/>
        </w:rPr>
        <w:t xml:space="preserve"> Выполняет роль компилятора и загрузчика. Перед запуском утилиты необходимо подключить</w:t>
      </w:r>
      <w:r w:rsidRPr="004B5A45">
        <w:rPr>
          <w:rFonts w:ascii="Times New Roman" w:hAnsi="Times New Roman" w:cs="Times New Roman"/>
          <w:sz w:val="28"/>
          <w:szCs w:val="28"/>
        </w:rPr>
        <w:t xml:space="preserve"> </w:t>
      </w:r>
      <w:r>
        <w:rPr>
          <w:rFonts w:ascii="Times New Roman" w:hAnsi="Times New Roman" w:cs="Times New Roman"/>
          <w:sz w:val="28"/>
          <w:szCs w:val="28"/>
          <w:lang w:val="en-US"/>
        </w:rPr>
        <w:t>SDK</w:t>
      </w:r>
      <w:r w:rsidRPr="004B5A45">
        <w:rPr>
          <w:rFonts w:ascii="Times New Roman" w:hAnsi="Times New Roman" w:cs="Times New Roman"/>
          <w:sz w:val="28"/>
          <w:szCs w:val="28"/>
        </w:rPr>
        <w:t xml:space="preserve"> </w:t>
      </w:r>
      <w:r>
        <w:rPr>
          <w:rFonts w:ascii="Times New Roman" w:hAnsi="Times New Roman" w:cs="Times New Roman"/>
          <w:sz w:val="28"/>
          <w:szCs w:val="28"/>
        </w:rPr>
        <w:t xml:space="preserve">к компьютеру через </w:t>
      </w:r>
      <w:r>
        <w:rPr>
          <w:rFonts w:ascii="Times New Roman" w:hAnsi="Times New Roman" w:cs="Times New Roman"/>
          <w:sz w:val="28"/>
          <w:szCs w:val="28"/>
          <w:lang w:val="en-US"/>
        </w:rPr>
        <w:t>RS</w:t>
      </w:r>
      <w:r w:rsidRPr="004B5A45">
        <w:rPr>
          <w:rFonts w:ascii="Times New Roman" w:hAnsi="Times New Roman" w:cs="Times New Roman"/>
          <w:sz w:val="28"/>
          <w:szCs w:val="28"/>
        </w:rPr>
        <w:t xml:space="preserve">-232. </w:t>
      </w:r>
      <w:r>
        <w:rPr>
          <w:rFonts w:ascii="Times New Roman" w:hAnsi="Times New Roman" w:cs="Times New Roman"/>
          <w:sz w:val="28"/>
          <w:szCs w:val="28"/>
        </w:rPr>
        <w:t xml:space="preserve">Далее запустить программу </w:t>
      </w:r>
      <w:proofErr w:type="spellStart"/>
      <w:proofErr w:type="gramStart"/>
      <w:r>
        <w:rPr>
          <w:rFonts w:ascii="Times New Roman" w:hAnsi="Times New Roman" w:cs="Times New Roman"/>
          <w:sz w:val="28"/>
          <w:szCs w:val="28"/>
          <w:lang w:val="en-US"/>
        </w:rPr>
        <w:t>Aldonah</w:t>
      </w:r>
      <w:proofErr w:type="spellEnd"/>
      <w:r w:rsidRPr="00CF51FA">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в настройках выберите </w:t>
      </w:r>
      <w:r w:rsidR="00CF51FA">
        <w:rPr>
          <w:rFonts w:ascii="Times New Roman" w:hAnsi="Times New Roman" w:cs="Times New Roman"/>
          <w:sz w:val="28"/>
          <w:szCs w:val="28"/>
        </w:rPr>
        <w:t xml:space="preserve">COM-порт к которому подключен </w:t>
      </w:r>
      <w:r w:rsidR="00CF51FA">
        <w:rPr>
          <w:rFonts w:ascii="Times New Roman" w:hAnsi="Times New Roman" w:cs="Times New Roman"/>
          <w:sz w:val="28"/>
          <w:szCs w:val="28"/>
          <w:lang w:val="en-US"/>
        </w:rPr>
        <w:t>SDK</w:t>
      </w:r>
      <w:r w:rsidR="00CF51FA" w:rsidRPr="00CF51FA">
        <w:rPr>
          <w:rFonts w:ascii="Times New Roman" w:hAnsi="Times New Roman" w:cs="Times New Roman"/>
          <w:sz w:val="28"/>
          <w:szCs w:val="28"/>
        </w:rPr>
        <w:t xml:space="preserve">, </w:t>
      </w:r>
      <w:r w:rsidR="00CF51FA">
        <w:rPr>
          <w:rFonts w:ascii="Times New Roman" w:hAnsi="Times New Roman" w:cs="Times New Roman"/>
          <w:sz w:val="28"/>
          <w:szCs w:val="28"/>
        </w:rPr>
        <w:t>установить необходимую скорость передачи данных (рекомендуется 9600 бод).</w:t>
      </w:r>
    </w:p>
    <w:p w:rsidR="00CF51FA" w:rsidRPr="008F5C43" w:rsidRDefault="00CF51FA" w:rsidP="005D471C">
      <w:pPr>
        <w:pStyle w:val="Standard"/>
        <w:spacing w:line="360" w:lineRule="auto"/>
        <w:rPr>
          <w:b/>
        </w:rPr>
      </w:pPr>
      <w:r>
        <w:rPr>
          <w:rFonts w:ascii="Times New Roman" w:hAnsi="Times New Roman" w:cs="Times New Roman"/>
          <w:sz w:val="28"/>
          <w:szCs w:val="28"/>
        </w:rPr>
        <w:t xml:space="preserve">Во вкладке загрузка в левом окне располагают свой код. Когда написание кода завершено, производят его </w:t>
      </w:r>
      <w:proofErr w:type="gramStart"/>
      <w:r>
        <w:rPr>
          <w:rFonts w:ascii="Times New Roman" w:hAnsi="Times New Roman" w:cs="Times New Roman"/>
          <w:sz w:val="28"/>
          <w:szCs w:val="28"/>
        </w:rPr>
        <w:t>трансляцию ,</w:t>
      </w:r>
      <w:proofErr w:type="gramEnd"/>
      <w:r>
        <w:rPr>
          <w:rFonts w:ascii="Times New Roman" w:hAnsi="Times New Roman" w:cs="Times New Roman"/>
          <w:sz w:val="28"/>
          <w:szCs w:val="28"/>
        </w:rPr>
        <w:t xml:space="preserve"> нажатием на кнопку «вызов транслятора», по окончанию в правом окне будет представлена контрольные суммы трансляции, если ошибок не обнаружено, можно добавлять стартовый адрес нажатием на кнопку «добавление стартового адреса», далее производится загрузка программы нажатием кнопки «загрузка образа программы». Через 1-2 секунды после нажатия кнопки «загрузка образа программы» в </w:t>
      </w:r>
      <w:proofErr w:type="spellStart"/>
      <w:r>
        <w:rPr>
          <w:rFonts w:ascii="Times New Roman" w:hAnsi="Times New Roman" w:cs="Times New Roman"/>
          <w:sz w:val="28"/>
          <w:szCs w:val="28"/>
        </w:rPr>
        <w:t>тенде</w:t>
      </w:r>
      <w:proofErr w:type="spellEnd"/>
      <w:r>
        <w:rPr>
          <w:rFonts w:ascii="Times New Roman" w:hAnsi="Times New Roman" w:cs="Times New Roman"/>
          <w:sz w:val="28"/>
          <w:szCs w:val="28"/>
        </w:rPr>
        <w:t xml:space="preserve"> производят загрузку нажатием на кнопку </w:t>
      </w:r>
      <w:r w:rsidRPr="00CF51FA">
        <w:rPr>
          <w:rFonts w:ascii="Times New Roman" w:hAnsi="Times New Roman" w:cs="Times New Roman"/>
          <w:sz w:val="28"/>
          <w:szCs w:val="28"/>
        </w:rPr>
        <w:t>“</w:t>
      </w:r>
      <w:r>
        <w:rPr>
          <w:rFonts w:ascii="Times New Roman" w:hAnsi="Times New Roman" w:cs="Times New Roman"/>
          <w:sz w:val="28"/>
          <w:szCs w:val="28"/>
          <w:lang w:val="en-US"/>
        </w:rPr>
        <w:t>SW</w:t>
      </w:r>
      <w:r w:rsidRPr="00CF51FA">
        <w:rPr>
          <w:rFonts w:ascii="Times New Roman" w:hAnsi="Times New Roman" w:cs="Times New Roman"/>
          <w:sz w:val="28"/>
          <w:szCs w:val="28"/>
        </w:rPr>
        <w:t>2”</w:t>
      </w:r>
      <w:r>
        <w:rPr>
          <w:rFonts w:ascii="Times New Roman" w:hAnsi="Times New Roman" w:cs="Times New Roman"/>
          <w:sz w:val="28"/>
          <w:szCs w:val="28"/>
        </w:rPr>
        <w:t>.</w:t>
      </w:r>
    </w:p>
    <w:p w:rsidR="00B11D26" w:rsidRDefault="00B11D26" w:rsidP="00936459">
      <w:pPr>
        <w:pStyle w:val="Standard"/>
        <w:spacing w:line="360" w:lineRule="auto"/>
        <w:rPr>
          <w:rFonts w:ascii="Times New Roman" w:hAnsi="Times New Roman" w:cs="Times New Roman"/>
          <w:b/>
          <w:sz w:val="28"/>
          <w:szCs w:val="28"/>
        </w:rPr>
      </w:pPr>
    </w:p>
    <w:p w:rsidR="006A32B0" w:rsidRDefault="006A32B0" w:rsidP="005D471C">
      <w:pPr>
        <w:pStyle w:val="Standard"/>
        <w:spacing w:line="360" w:lineRule="auto"/>
        <w:jc w:val="center"/>
        <w:rPr>
          <w:rFonts w:ascii="Times New Roman" w:hAnsi="Times New Roman" w:cs="Times New Roman"/>
          <w:b/>
          <w:sz w:val="28"/>
          <w:szCs w:val="28"/>
        </w:rPr>
      </w:pPr>
    </w:p>
    <w:p w:rsidR="006A32B0" w:rsidRDefault="006A32B0" w:rsidP="005D471C">
      <w:pPr>
        <w:pStyle w:val="Standard"/>
        <w:spacing w:line="360" w:lineRule="auto"/>
        <w:jc w:val="center"/>
        <w:rPr>
          <w:rFonts w:ascii="Times New Roman" w:hAnsi="Times New Roman" w:cs="Times New Roman"/>
          <w:b/>
          <w:sz w:val="28"/>
          <w:szCs w:val="28"/>
        </w:rPr>
      </w:pPr>
    </w:p>
    <w:p w:rsidR="006A32B0" w:rsidRDefault="006A32B0" w:rsidP="005D471C">
      <w:pPr>
        <w:pStyle w:val="Standard"/>
        <w:spacing w:line="360" w:lineRule="auto"/>
        <w:jc w:val="center"/>
        <w:rPr>
          <w:rFonts w:ascii="Times New Roman" w:hAnsi="Times New Roman" w:cs="Times New Roman"/>
          <w:b/>
          <w:sz w:val="28"/>
          <w:szCs w:val="28"/>
        </w:rPr>
      </w:pPr>
    </w:p>
    <w:p w:rsidR="006A32B0" w:rsidRDefault="006A32B0" w:rsidP="005D471C">
      <w:pPr>
        <w:pStyle w:val="Standard"/>
        <w:spacing w:line="360" w:lineRule="auto"/>
        <w:jc w:val="center"/>
        <w:rPr>
          <w:rFonts w:ascii="Times New Roman" w:hAnsi="Times New Roman" w:cs="Times New Roman"/>
          <w:b/>
          <w:sz w:val="28"/>
          <w:szCs w:val="28"/>
        </w:rPr>
      </w:pPr>
    </w:p>
    <w:p w:rsidR="006A32B0" w:rsidRDefault="006A32B0" w:rsidP="005D471C">
      <w:pPr>
        <w:pStyle w:val="Standard"/>
        <w:spacing w:line="360" w:lineRule="auto"/>
        <w:jc w:val="center"/>
        <w:rPr>
          <w:rFonts w:ascii="Times New Roman" w:hAnsi="Times New Roman" w:cs="Times New Roman"/>
          <w:b/>
          <w:sz w:val="28"/>
          <w:szCs w:val="28"/>
        </w:rPr>
      </w:pPr>
    </w:p>
    <w:p w:rsidR="00CF51FA" w:rsidRPr="005615FF" w:rsidRDefault="005615FF" w:rsidP="005D471C">
      <w:pPr>
        <w:pStyle w:val="Standard"/>
        <w:spacing w:line="360" w:lineRule="auto"/>
        <w:jc w:val="center"/>
        <w:rPr>
          <w:rFonts w:ascii="Times New Roman" w:hAnsi="Times New Roman" w:cs="Times New Roman"/>
          <w:b/>
          <w:sz w:val="28"/>
          <w:szCs w:val="28"/>
        </w:rPr>
      </w:pPr>
      <w:proofErr w:type="gramStart"/>
      <w:r w:rsidRPr="005615FF">
        <w:rPr>
          <w:rFonts w:ascii="Times New Roman" w:hAnsi="Times New Roman" w:cs="Times New Roman"/>
          <w:b/>
          <w:sz w:val="28"/>
          <w:szCs w:val="28"/>
        </w:rPr>
        <w:lastRenderedPageBreak/>
        <w:t>5</w:t>
      </w:r>
      <w:r w:rsidR="00CF51FA" w:rsidRPr="008F5C43">
        <w:rPr>
          <w:rFonts w:ascii="Times New Roman" w:hAnsi="Times New Roman" w:cs="Times New Roman"/>
          <w:b/>
          <w:sz w:val="28"/>
          <w:szCs w:val="28"/>
        </w:rPr>
        <w:t xml:space="preserve"> </w:t>
      </w:r>
      <w:r w:rsidR="005D471C">
        <w:rPr>
          <w:rFonts w:ascii="Times New Roman" w:hAnsi="Times New Roman" w:cs="Times New Roman"/>
          <w:b/>
          <w:sz w:val="28"/>
          <w:szCs w:val="28"/>
        </w:rPr>
        <w:t>.</w:t>
      </w:r>
      <w:r w:rsidR="00CF51FA">
        <w:rPr>
          <w:rFonts w:ascii="Times New Roman" w:hAnsi="Times New Roman" w:cs="Times New Roman"/>
          <w:b/>
          <w:sz w:val="28"/>
          <w:szCs w:val="28"/>
        </w:rPr>
        <w:t>Управление</w:t>
      </w:r>
      <w:proofErr w:type="gramEnd"/>
      <w:r w:rsidR="00CF51FA">
        <w:rPr>
          <w:rFonts w:ascii="Times New Roman" w:hAnsi="Times New Roman" w:cs="Times New Roman"/>
          <w:b/>
          <w:sz w:val="28"/>
          <w:szCs w:val="28"/>
        </w:rPr>
        <w:t xml:space="preserve"> периферийными устройствами</w:t>
      </w:r>
      <w:r w:rsidRPr="005615FF">
        <w:rPr>
          <w:rFonts w:ascii="Times New Roman" w:hAnsi="Times New Roman" w:cs="Times New Roman"/>
          <w:b/>
          <w:sz w:val="28"/>
          <w:szCs w:val="28"/>
        </w:rPr>
        <w:t xml:space="preserve"> </w:t>
      </w:r>
      <w:r>
        <w:rPr>
          <w:rFonts w:ascii="Times New Roman" w:hAnsi="Times New Roman" w:cs="Times New Roman"/>
          <w:b/>
          <w:sz w:val="28"/>
          <w:szCs w:val="28"/>
        </w:rPr>
        <w:t xml:space="preserve">стенда </w:t>
      </w:r>
      <w:r>
        <w:rPr>
          <w:rFonts w:ascii="Times New Roman" w:hAnsi="Times New Roman" w:cs="Times New Roman"/>
          <w:b/>
          <w:sz w:val="28"/>
          <w:szCs w:val="28"/>
          <w:lang w:val="en-US"/>
        </w:rPr>
        <w:t>SDK</w:t>
      </w:r>
      <w:r w:rsidRPr="005615FF">
        <w:rPr>
          <w:rFonts w:ascii="Times New Roman" w:hAnsi="Times New Roman" w:cs="Times New Roman"/>
          <w:b/>
          <w:sz w:val="28"/>
          <w:szCs w:val="28"/>
        </w:rPr>
        <w:t>-1.1.</w:t>
      </w:r>
    </w:p>
    <w:p w:rsidR="003657D2" w:rsidRDefault="003657D2" w:rsidP="005D471C">
      <w:pPr>
        <w:pStyle w:val="Standard"/>
        <w:spacing w:line="360" w:lineRule="auto"/>
        <w:jc w:val="center"/>
      </w:pPr>
      <w:proofErr w:type="gramStart"/>
      <w:r>
        <w:rPr>
          <w:rFonts w:ascii="Times New Roman" w:hAnsi="Times New Roman" w:cs="Times New Roman"/>
          <w:b/>
          <w:sz w:val="28"/>
          <w:szCs w:val="28"/>
        </w:rPr>
        <w:t xml:space="preserve">5.1 </w:t>
      </w:r>
      <w:r w:rsidR="00936459" w:rsidRPr="00936459">
        <w:rPr>
          <w:rFonts w:ascii="Times New Roman" w:hAnsi="Times New Roman" w:cs="Times New Roman"/>
          <w:b/>
          <w:bCs/>
          <w:sz w:val="28"/>
          <w:szCs w:val="28"/>
        </w:rPr>
        <w:t xml:space="preserve"> Средства</w:t>
      </w:r>
      <w:proofErr w:type="gramEnd"/>
      <w:r w:rsidR="00936459" w:rsidRPr="00936459">
        <w:rPr>
          <w:rFonts w:ascii="Times New Roman" w:hAnsi="Times New Roman" w:cs="Times New Roman"/>
          <w:b/>
          <w:bCs/>
          <w:sz w:val="28"/>
          <w:szCs w:val="28"/>
        </w:rPr>
        <w:t xml:space="preserve"> управления линейкой светодиодов стенда</w:t>
      </w:r>
    </w:p>
    <w:p w:rsidR="003657D2" w:rsidRDefault="003657D2" w:rsidP="005D471C">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5.1.1 Схема подключения светодиодов</w:t>
      </w:r>
    </w:p>
    <w:p w:rsidR="003657D2" w:rsidRDefault="003657D2" w:rsidP="005D471C">
      <w:pPr>
        <w:pStyle w:val="Standard"/>
        <w:spacing w:line="360" w:lineRule="auto"/>
      </w:pPr>
      <w:r>
        <w:rPr>
          <w:rFonts w:ascii="Times New Roman" w:hAnsi="Times New Roman" w:cs="Times New Roman"/>
          <w:sz w:val="28"/>
          <w:szCs w:val="28"/>
        </w:rPr>
        <w:tab/>
        <w:t>Светодиоды линейки подключаются через программируемую логическую интегральную схему (ПЛИС, EPM3064ATC100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которая показана на схеме ООО «ЛМТ», Стенд учебно-лабораторный SDK1.1R4.</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Аналог схемы подключения светодиодов представлен на рисунке 5.1.</w:t>
      </w:r>
    </w:p>
    <w:p w:rsidR="003657D2" w:rsidRDefault="003657D2" w:rsidP="005D471C">
      <w:pPr>
        <w:pStyle w:val="Standard"/>
        <w:spacing w:line="360" w:lineRule="auto"/>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408FB0A" wp14:editId="27938900">
            <wp:simplePos x="0" y="0"/>
            <wp:positionH relativeFrom="column">
              <wp:posOffset>0</wp:posOffset>
            </wp:positionH>
            <wp:positionV relativeFrom="paragraph">
              <wp:posOffset>63002</wp:posOffset>
            </wp:positionV>
            <wp:extent cx="5940363" cy="2115720"/>
            <wp:effectExtent l="0" t="0" r="3237" b="0"/>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940363" cy="2115720"/>
                    </a:xfrm>
                    <a:prstGeom prst="rect">
                      <a:avLst/>
                    </a:prstGeom>
                    <a:noFill/>
                    <a:ln>
                      <a:noFill/>
                      <a:prstDash/>
                    </a:ln>
                  </pic:spPr>
                </pic:pic>
              </a:graphicData>
            </a:graphic>
          </wp:anchor>
        </w:drawing>
      </w:r>
    </w:p>
    <w:p w:rsidR="003657D2" w:rsidRDefault="003657D2" w:rsidP="005D471C">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5.1- Схема подключения светодиодов</w:t>
      </w:r>
    </w:p>
    <w:p w:rsidR="003657D2" w:rsidRDefault="003657D2" w:rsidP="005D471C">
      <w:pPr>
        <w:pStyle w:val="Standard"/>
        <w:spacing w:line="360" w:lineRule="auto"/>
      </w:pPr>
      <w:r>
        <w:rPr>
          <w:rFonts w:ascii="Times New Roman" w:hAnsi="Times New Roman" w:cs="Times New Roman"/>
          <w:sz w:val="28"/>
          <w:szCs w:val="28"/>
        </w:rPr>
        <w:tab/>
        <w:t>Регистр RGSV отображает функцию хранения при записи состояния на светодиоды (VD1-VD8). Включение светодиода осуществляется выдачей сигнала высокого уровня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Резисторы (R1-R8) применены для </w:t>
      </w:r>
      <w:proofErr w:type="gramStart"/>
      <w:r>
        <w:rPr>
          <w:rFonts w:ascii="Times New Roman" w:hAnsi="Times New Roman" w:cs="Times New Roman"/>
          <w:sz w:val="28"/>
          <w:szCs w:val="28"/>
        </w:rPr>
        <w:t>ограничения  тока</w:t>
      </w:r>
      <w:proofErr w:type="gramEnd"/>
      <w:r>
        <w:rPr>
          <w:rFonts w:ascii="Times New Roman" w:hAnsi="Times New Roman" w:cs="Times New Roman"/>
          <w:sz w:val="28"/>
          <w:szCs w:val="28"/>
        </w:rPr>
        <w:t xml:space="preserve"> через диод (а ток определяет яркость свечения).</w:t>
      </w:r>
    </w:p>
    <w:p w:rsidR="00B11D26" w:rsidRPr="00936459" w:rsidRDefault="003657D2" w:rsidP="00936459">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t xml:space="preserve">Регистр RGSV предназначен для сохранения состояния, записываемого по линиям </w:t>
      </w:r>
      <w:proofErr w:type="spellStart"/>
      <w:proofErr w:type="gramStart"/>
      <w:r>
        <w:rPr>
          <w:rFonts w:ascii="Times New Roman" w:hAnsi="Times New Roman" w:cs="Times New Roman"/>
          <w:sz w:val="28"/>
          <w:szCs w:val="28"/>
        </w:rPr>
        <w:t>Di</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Адрес регистра определен, принятым в стенде распределением адресов, и соответствует коду 080007h. Сигнал записи(ЗП) формируется при адресном </w:t>
      </w:r>
      <w:r w:rsidR="00936459">
        <w:rPr>
          <w:rFonts w:ascii="Times New Roman" w:hAnsi="Times New Roman" w:cs="Times New Roman"/>
          <w:sz w:val="28"/>
          <w:szCs w:val="28"/>
        </w:rPr>
        <w:t>обращении к регистру по записи.</w:t>
      </w:r>
    </w:p>
    <w:p w:rsidR="006A32B0" w:rsidRDefault="006A32B0" w:rsidP="005D471C">
      <w:pPr>
        <w:pStyle w:val="Standard"/>
        <w:spacing w:line="360" w:lineRule="auto"/>
        <w:jc w:val="center"/>
        <w:rPr>
          <w:rFonts w:ascii="Times New Roman" w:hAnsi="Times New Roman" w:cs="Times New Roman"/>
          <w:b/>
          <w:bCs/>
          <w:sz w:val="28"/>
          <w:szCs w:val="28"/>
        </w:rPr>
      </w:pPr>
    </w:p>
    <w:p w:rsidR="006A32B0" w:rsidRDefault="006A32B0" w:rsidP="005D471C">
      <w:pPr>
        <w:pStyle w:val="Standard"/>
        <w:spacing w:line="360" w:lineRule="auto"/>
        <w:jc w:val="center"/>
        <w:rPr>
          <w:rFonts w:ascii="Times New Roman" w:hAnsi="Times New Roman" w:cs="Times New Roman"/>
          <w:b/>
          <w:bCs/>
          <w:sz w:val="28"/>
          <w:szCs w:val="28"/>
        </w:rPr>
      </w:pPr>
    </w:p>
    <w:p w:rsidR="003657D2" w:rsidRDefault="003657D2" w:rsidP="005D471C">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5.1.2 Программное управление линейкой светодиодов</w:t>
      </w:r>
    </w:p>
    <w:p w:rsidR="003657D2" w:rsidRDefault="003657D2" w:rsidP="005D471C">
      <w:pPr>
        <w:pStyle w:val="Standard"/>
        <w:spacing w:line="360" w:lineRule="auto"/>
      </w:pPr>
      <w:r>
        <w:rPr>
          <w:rFonts w:ascii="Times New Roman" w:hAnsi="Times New Roman" w:cs="Times New Roman"/>
          <w:sz w:val="28"/>
          <w:szCs w:val="28"/>
        </w:rPr>
        <w:t xml:space="preserve">Для программного управления регистр </w:t>
      </w:r>
      <w:proofErr w:type="gramStart"/>
      <w:r>
        <w:rPr>
          <w:rFonts w:ascii="Times New Roman" w:hAnsi="Times New Roman" w:cs="Times New Roman"/>
          <w:sz w:val="28"/>
          <w:szCs w:val="28"/>
          <w:lang w:val="en-US"/>
        </w:rPr>
        <w:t>RGSV</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светодиоды отображаются через программную модель. В програм</w:t>
      </w:r>
      <w:r w:rsidR="00F236FF">
        <w:rPr>
          <w:rFonts w:ascii="Times New Roman" w:hAnsi="Times New Roman" w:cs="Times New Roman"/>
          <w:sz w:val="28"/>
          <w:szCs w:val="28"/>
        </w:rPr>
        <w:t>м</w:t>
      </w:r>
      <w:r>
        <w:rPr>
          <w:rFonts w:ascii="Times New Roman" w:hAnsi="Times New Roman" w:cs="Times New Roman"/>
          <w:sz w:val="28"/>
          <w:szCs w:val="28"/>
        </w:rPr>
        <w:t>ной модели фиксируется адрес обращения и формат посылок.</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Програ</w:t>
      </w:r>
      <w:r w:rsidR="00F236FF">
        <w:rPr>
          <w:rFonts w:ascii="Times New Roman" w:hAnsi="Times New Roman"/>
          <w:sz w:val="28"/>
          <w:szCs w:val="28"/>
        </w:rPr>
        <w:t>мм</w:t>
      </w:r>
      <w:r>
        <w:rPr>
          <w:rFonts w:ascii="Times New Roman" w:hAnsi="Times New Roman"/>
          <w:sz w:val="28"/>
          <w:szCs w:val="28"/>
        </w:rPr>
        <w:t>ная модель представлена в таблице 5.1.1</w:t>
      </w:r>
    </w:p>
    <w:p w:rsidR="003657D2" w:rsidRDefault="003657D2" w:rsidP="005D471C">
      <w:pPr>
        <w:pStyle w:val="Standard"/>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Таблица</w:t>
      </w:r>
      <w:proofErr w:type="spellEnd"/>
      <w:r>
        <w:rPr>
          <w:rFonts w:ascii="Times New Roman" w:hAnsi="Times New Roman" w:cs="Times New Roman"/>
          <w:sz w:val="28"/>
          <w:szCs w:val="28"/>
          <w:lang w:val="en-US"/>
        </w:rPr>
        <w:t xml:space="preserve"> 5.1.1- </w:t>
      </w:r>
      <w:proofErr w:type="spellStart"/>
      <w:r>
        <w:rPr>
          <w:rFonts w:ascii="Times New Roman" w:hAnsi="Times New Roman" w:cs="Times New Roman"/>
          <w:sz w:val="28"/>
          <w:szCs w:val="28"/>
          <w:lang w:val="en-US"/>
        </w:rPr>
        <w:t>Програмная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модель</w:t>
      </w:r>
      <w:proofErr w:type="spellEnd"/>
      <w:r>
        <w:rPr>
          <w:rFonts w:ascii="Times New Roman" w:hAnsi="Times New Roman" w:cs="Times New Roman"/>
          <w:sz w:val="28"/>
          <w:szCs w:val="28"/>
          <w:lang w:val="en-US"/>
        </w:rPr>
        <w:t xml:space="preserve"> RGSV</w:t>
      </w:r>
    </w:p>
    <w:tbl>
      <w:tblPr>
        <w:tblW w:w="9345" w:type="dxa"/>
        <w:tblInd w:w="-113" w:type="dxa"/>
        <w:tblLayout w:type="fixed"/>
        <w:tblCellMar>
          <w:left w:w="10" w:type="dxa"/>
          <w:right w:w="10" w:type="dxa"/>
        </w:tblCellMar>
        <w:tblLook w:val="0000" w:firstRow="0" w:lastRow="0" w:firstColumn="0" w:lastColumn="0" w:noHBand="0" w:noVBand="0"/>
      </w:tblPr>
      <w:tblGrid>
        <w:gridCol w:w="2040"/>
        <w:gridCol w:w="1185"/>
        <w:gridCol w:w="6120"/>
      </w:tblGrid>
      <w:tr w:rsidR="003657D2" w:rsidTr="003657D2">
        <w:tc>
          <w:tcPr>
            <w:tcW w:w="20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Наименование</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Адрес объекта</w:t>
            </w:r>
          </w:p>
        </w:tc>
        <w:tc>
          <w:tcPr>
            <w:tcW w:w="61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Содержимое объекта(регистра)</w:t>
            </w:r>
          </w:p>
        </w:tc>
      </w:tr>
      <w:tr w:rsidR="003657D2" w:rsidTr="003657D2">
        <w:tc>
          <w:tcPr>
            <w:tcW w:w="20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Регистр RGSV</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080007</w:t>
            </w:r>
          </w:p>
        </w:tc>
        <w:tc>
          <w:tcPr>
            <w:tcW w:w="61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Биты управления светодиодами(D0-D7).</w:t>
            </w:r>
          </w:p>
        </w:tc>
      </w:tr>
    </w:tbl>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Примечание.</w:t>
      </w:r>
    </w:p>
    <w:p w:rsidR="003657D2" w:rsidRDefault="003657D2" w:rsidP="005D471C">
      <w:pPr>
        <w:pStyle w:val="Standard"/>
        <w:spacing w:after="0" w:line="360" w:lineRule="auto"/>
      </w:pPr>
      <w:r>
        <w:rPr>
          <w:rFonts w:ascii="Times New Roman" w:hAnsi="Times New Roman" w:cs="Times New Roman"/>
          <w:sz w:val="28"/>
          <w:szCs w:val="28"/>
        </w:rPr>
        <w:t>1. Подача логической «1» (U</w:t>
      </w:r>
      <w:proofErr w:type="gramStart"/>
      <w:r>
        <w:rPr>
          <w:rFonts w:ascii="Times New Roman" w:hAnsi="Times New Roman" w:cs="Times New Roman"/>
          <w:sz w:val="28"/>
          <w:szCs w:val="28"/>
          <w:vertAlign w:val="superscript"/>
        </w:rPr>
        <w:t>1</w:t>
      </w:r>
      <w:r>
        <w:rPr>
          <w:rFonts w:ascii="Times New Roman" w:hAnsi="Times New Roman" w:cs="Times New Roman"/>
          <w:sz w:val="28"/>
          <w:szCs w:val="28"/>
        </w:rPr>
        <w:t>)зажигает</w:t>
      </w:r>
      <w:proofErr w:type="gramEnd"/>
      <w:r>
        <w:rPr>
          <w:rFonts w:ascii="Times New Roman" w:hAnsi="Times New Roman" w:cs="Times New Roman"/>
          <w:sz w:val="28"/>
          <w:szCs w:val="28"/>
        </w:rPr>
        <w:t xml:space="preserve"> светодиод.</w:t>
      </w:r>
    </w:p>
    <w:p w:rsidR="003657D2" w:rsidRDefault="003657D2" w:rsidP="005D471C">
      <w:pPr>
        <w:pStyle w:val="Standard"/>
        <w:spacing w:after="0" w:line="360" w:lineRule="auto"/>
        <w:rPr>
          <w:rFonts w:ascii="Times New Roman" w:hAnsi="Times New Roman" w:cs="Times New Roman"/>
          <w:sz w:val="28"/>
          <w:szCs w:val="28"/>
        </w:rPr>
      </w:pPr>
      <w:r>
        <w:rPr>
          <w:rFonts w:ascii="Times New Roman" w:hAnsi="Times New Roman" w:cs="Times New Roman"/>
          <w:sz w:val="28"/>
          <w:szCs w:val="28"/>
        </w:rPr>
        <w:t>2. Линии D0-D7 соответственно управляют светодиодами VD1-VD8</w:t>
      </w:r>
    </w:p>
    <w:p w:rsidR="003657D2" w:rsidRDefault="003657D2" w:rsidP="005D471C">
      <w:pPr>
        <w:pStyle w:val="Standard"/>
        <w:spacing w:line="360" w:lineRule="auto"/>
      </w:pPr>
      <w:r>
        <w:rPr>
          <w:rFonts w:ascii="Times New Roman" w:hAnsi="Times New Roman" w:cs="Times New Roman"/>
          <w:sz w:val="28"/>
          <w:szCs w:val="28"/>
        </w:rPr>
        <w:tab/>
        <w:t xml:space="preserve">Доступ к </w:t>
      </w:r>
      <w:proofErr w:type="gramStart"/>
      <w:r>
        <w:rPr>
          <w:rFonts w:ascii="Times New Roman" w:hAnsi="Times New Roman" w:cs="Times New Roman"/>
          <w:sz w:val="28"/>
          <w:szCs w:val="28"/>
        </w:rPr>
        <w:t>регистру  RG</w:t>
      </w:r>
      <w:r>
        <w:rPr>
          <w:rFonts w:ascii="Times New Roman" w:hAnsi="Times New Roman" w:cs="Times New Roman"/>
          <w:sz w:val="28"/>
          <w:szCs w:val="28"/>
          <w:lang w:val="en-US"/>
        </w:rPr>
        <w:t>SV</w:t>
      </w:r>
      <w:proofErr w:type="gramEnd"/>
      <w:r>
        <w:rPr>
          <w:rFonts w:ascii="Times New Roman" w:hAnsi="Times New Roman" w:cs="Times New Roman"/>
          <w:sz w:val="28"/>
          <w:szCs w:val="28"/>
        </w:rPr>
        <w:t xml:space="preserve">,  обеспечивается записью кода страницы 08h в регистр  расширения </w:t>
      </w:r>
      <w:r>
        <w:rPr>
          <w:rFonts w:ascii="Times New Roman" w:hAnsi="Times New Roman" w:cs="Times New Roman"/>
          <w:sz w:val="28"/>
          <w:szCs w:val="28"/>
          <w:lang w:val="en-US"/>
        </w:rPr>
        <w:t>DPP</w:t>
      </w:r>
      <w:r>
        <w:rPr>
          <w:rFonts w:ascii="Times New Roman" w:hAnsi="Times New Roman" w:cs="Times New Roman"/>
          <w:sz w:val="28"/>
          <w:szCs w:val="28"/>
        </w:rPr>
        <w:t xml:space="preserve"> (84</w:t>
      </w:r>
      <w:r>
        <w:rPr>
          <w:rFonts w:ascii="Times New Roman" w:hAnsi="Times New Roman" w:cs="Times New Roman"/>
          <w:sz w:val="28"/>
          <w:szCs w:val="28"/>
          <w:lang w:val="en-US"/>
        </w:rPr>
        <w:t>h</w:t>
      </w:r>
      <w:r>
        <w:rPr>
          <w:rFonts w:ascii="Times New Roman" w:hAnsi="Times New Roman" w:cs="Times New Roman"/>
          <w:sz w:val="28"/>
          <w:szCs w:val="28"/>
        </w:rPr>
        <w:t>) и кода ячейки(0007</w:t>
      </w:r>
      <w:r>
        <w:rPr>
          <w:rFonts w:ascii="Times New Roman" w:hAnsi="Times New Roman" w:cs="Times New Roman"/>
          <w:sz w:val="28"/>
          <w:szCs w:val="28"/>
          <w:lang w:val="en-US"/>
        </w:rPr>
        <w:t>h</w:t>
      </w:r>
      <w:r>
        <w:rPr>
          <w:rFonts w:ascii="Times New Roman" w:hAnsi="Times New Roman" w:cs="Times New Roman"/>
          <w:sz w:val="28"/>
          <w:szCs w:val="28"/>
        </w:rPr>
        <w:t>) в двухбайтовый регистр DPTR (DPH - старший байт (00h),DPL- младший байт(07h)).</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t>Сигнал ЗАП формируется при</w:t>
      </w:r>
      <w:r w:rsidR="002A35AA">
        <w:rPr>
          <w:rFonts w:ascii="Times New Roman" w:hAnsi="Times New Roman" w:cs="Times New Roman"/>
          <w:sz w:val="28"/>
          <w:szCs w:val="28"/>
        </w:rPr>
        <w:t xml:space="preserve"> </w:t>
      </w:r>
      <w:r>
        <w:rPr>
          <w:rFonts w:ascii="Times New Roman" w:hAnsi="Times New Roman" w:cs="Times New Roman"/>
          <w:sz w:val="28"/>
          <w:szCs w:val="28"/>
        </w:rPr>
        <w:t xml:space="preserve">обращении из команды </w:t>
      </w:r>
      <w:proofErr w:type="spellStart"/>
      <w:r>
        <w:rPr>
          <w:rFonts w:ascii="Times New Roman" w:hAnsi="Times New Roman" w:cs="Times New Roman"/>
          <w:sz w:val="28"/>
          <w:szCs w:val="28"/>
        </w:rPr>
        <w:t>movx</w:t>
      </w:r>
      <w:proofErr w:type="spellEnd"/>
      <w:r>
        <w:rPr>
          <w:rFonts w:ascii="Times New Roman" w:hAnsi="Times New Roman" w:cs="Times New Roman"/>
          <w:sz w:val="28"/>
          <w:szCs w:val="28"/>
        </w:rPr>
        <w:t xml:space="preserve"> @DPTR, </w:t>
      </w:r>
      <w:proofErr w:type="gramStart"/>
      <w:r>
        <w:rPr>
          <w:rFonts w:ascii="Times New Roman" w:hAnsi="Times New Roman" w:cs="Times New Roman"/>
          <w:sz w:val="28"/>
          <w:szCs w:val="28"/>
        </w:rPr>
        <w:t>A ,</w:t>
      </w:r>
      <w:proofErr w:type="gramEnd"/>
      <w:r>
        <w:rPr>
          <w:rFonts w:ascii="Times New Roman" w:hAnsi="Times New Roman" w:cs="Times New Roman"/>
          <w:sz w:val="28"/>
          <w:szCs w:val="28"/>
        </w:rPr>
        <w:t xml:space="preserve"> где в A находится адрес светодиода.</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Пример программы управления све</w:t>
      </w:r>
      <w:r w:rsidR="002A35AA">
        <w:rPr>
          <w:rFonts w:ascii="Times New Roman" w:hAnsi="Times New Roman" w:cs="Times New Roman"/>
          <w:sz w:val="28"/>
          <w:szCs w:val="28"/>
        </w:rPr>
        <w:t>тоди</w:t>
      </w:r>
      <w:r w:rsidR="00E20BEA">
        <w:rPr>
          <w:rFonts w:ascii="Times New Roman" w:hAnsi="Times New Roman" w:cs="Times New Roman"/>
          <w:sz w:val="28"/>
          <w:szCs w:val="28"/>
        </w:rPr>
        <w:t>одами представлен в приложении Б</w:t>
      </w:r>
      <w:r>
        <w:rPr>
          <w:rFonts w:ascii="Times New Roman" w:hAnsi="Times New Roman" w:cs="Times New Roman"/>
          <w:sz w:val="28"/>
          <w:szCs w:val="28"/>
        </w:rPr>
        <w:t>.</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Приведенная программа обеспечивает возможность загрузкой кодом регистра A, включить кодированный светодиод VD1. Меняя загрузку аккумулятора можно включать любое сочетание диода. При выполнение программы диод остаётся </w:t>
      </w:r>
      <w:proofErr w:type="gramStart"/>
      <w:r>
        <w:rPr>
          <w:rFonts w:ascii="Times New Roman" w:hAnsi="Times New Roman"/>
          <w:sz w:val="28"/>
          <w:szCs w:val="28"/>
        </w:rPr>
        <w:t>включе</w:t>
      </w:r>
      <w:r w:rsidR="002A35AA">
        <w:rPr>
          <w:rFonts w:ascii="Times New Roman" w:hAnsi="Times New Roman"/>
          <w:sz w:val="28"/>
          <w:szCs w:val="28"/>
        </w:rPr>
        <w:t>н</w:t>
      </w:r>
      <w:r>
        <w:rPr>
          <w:rFonts w:ascii="Times New Roman" w:hAnsi="Times New Roman"/>
          <w:sz w:val="28"/>
          <w:szCs w:val="28"/>
        </w:rPr>
        <w:t>ным ,</w:t>
      </w:r>
      <w:proofErr w:type="gramEnd"/>
      <w:r>
        <w:rPr>
          <w:rFonts w:ascii="Times New Roman" w:hAnsi="Times New Roman"/>
          <w:sz w:val="28"/>
          <w:szCs w:val="28"/>
        </w:rPr>
        <w:t xml:space="preserve"> до записи новой программы.</w:t>
      </w:r>
    </w:p>
    <w:p w:rsidR="00615A3C" w:rsidRPr="005D471C" w:rsidRDefault="003657D2" w:rsidP="005D471C">
      <w:pPr>
        <w:pStyle w:val="Standard"/>
        <w:spacing w:line="360" w:lineRule="auto"/>
        <w:rPr>
          <w:rFonts w:ascii="Times New Roman" w:hAnsi="Times New Roman"/>
          <w:sz w:val="28"/>
          <w:szCs w:val="28"/>
        </w:rPr>
      </w:pPr>
      <w:r>
        <w:rPr>
          <w:rFonts w:ascii="Times New Roman" w:hAnsi="Times New Roman"/>
          <w:sz w:val="28"/>
          <w:szCs w:val="28"/>
        </w:rPr>
        <w:t>Программный модуль подлежит трансля</w:t>
      </w:r>
      <w:r w:rsidR="00E20BEA">
        <w:rPr>
          <w:rFonts w:ascii="Times New Roman" w:hAnsi="Times New Roman"/>
          <w:sz w:val="28"/>
          <w:szCs w:val="28"/>
        </w:rPr>
        <w:t>ции в соответствии с разделом 4.1</w:t>
      </w:r>
      <w:r>
        <w:rPr>
          <w:rFonts w:ascii="Times New Roman" w:hAnsi="Times New Roman"/>
          <w:sz w:val="28"/>
          <w:szCs w:val="28"/>
        </w:rPr>
        <w:t>, загр</w:t>
      </w:r>
      <w:r w:rsidR="005D471C">
        <w:rPr>
          <w:rFonts w:ascii="Times New Roman" w:hAnsi="Times New Roman"/>
          <w:sz w:val="28"/>
          <w:szCs w:val="28"/>
        </w:rPr>
        <w:t>узки в память микроконтроллера.</w:t>
      </w:r>
    </w:p>
    <w:p w:rsidR="005031C0" w:rsidRDefault="005031C0" w:rsidP="00936459">
      <w:pPr>
        <w:pStyle w:val="Standard"/>
        <w:spacing w:line="360" w:lineRule="auto"/>
        <w:rPr>
          <w:rFonts w:ascii="Times New Roman" w:hAnsi="Times New Roman" w:cs="Times New Roman"/>
          <w:b/>
          <w:bCs/>
          <w:sz w:val="28"/>
          <w:szCs w:val="28"/>
        </w:rPr>
      </w:pPr>
    </w:p>
    <w:p w:rsidR="006A32B0" w:rsidRDefault="006A32B0" w:rsidP="005D471C">
      <w:pPr>
        <w:pStyle w:val="Standard"/>
        <w:spacing w:line="360" w:lineRule="auto"/>
        <w:jc w:val="center"/>
        <w:rPr>
          <w:rFonts w:ascii="Times New Roman" w:hAnsi="Times New Roman" w:cs="Times New Roman"/>
          <w:b/>
          <w:bCs/>
          <w:sz w:val="28"/>
          <w:szCs w:val="28"/>
        </w:rPr>
      </w:pPr>
    </w:p>
    <w:p w:rsidR="003657D2" w:rsidRPr="006E1B9B" w:rsidRDefault="00E53096" w:rsidP="005D471C">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5.2. Управление</w:t>
      </w:r>
      <w:r w:rsidR="006E1B9B">
        <w:rPr>
          <w:rFonts w:ascii="Times New Roman" w:hAnsi="Times New Roman" w:cs="Times New Roman"/>
          <w:b/>
          <w:bCs/>
          <w:sz w:val="28"/>
          <w:szCs w:val="28"/>
        </w:rPr>
        <w:t xml:space="preserve"> таймером/счётчиком</w:t>
      </w:r>
    </w:p>
    <w:p w:rsidR="003657D2" w:rsidRDefault="003657D2" w:rsidP="005D471C">
      <w:pPr>
        <w:pStyle w:val="Standard"/>
        <w:spacing w:line="360" w:lineRule="auto"/>
      </w:pPr>
      <w:r>
        <w:rPr>
          <w:rFonts w:ascii="Times New Roman" w:hAnsi="Times New Roman"/>
          <w:sz w:val="28"/>
          <w:szCs w:val="28"/>
        </w:rPr>
        <w:t xml:space="preserve">Микроконтроллер ADuC842 имеет три 16-разрядных таймера-счетчика: Таймер 0, Таймер 1 и Таймер 2. Структура и режимы работы таймеров-счетчиков соответствуют общим принципам архитектуры MCS-51. Каждый таймер-счетчик содержит по два 8-битных регистра </w:t>
      </w:r>
      <w:proofErr w:type="spellStart"/>
      <w:r>
        <w:rPr>
          <w:rStyle w:val="StrongEmphasis"/>
          <w:rFonts w:ascii="Times New Roman" w:hAnsi="Times New Roman"/>
          <w:sz w:val="28"/>
          <w:szCs w:val="28"/>
        </w:rPr>
        <w:t>THx</w:t>
      </w:r>
      <w:proofErr w:type="spellEnd"/>
      <w:r>
        <w:rPr>
          <w:rFonts w:ascii="Times New Roman" w:hAnsi="Times New Roman"/>
          <w:sz w:val="28"/>
          <w:szCs w:val="28"/>
        </w:rPr>
        <w:t xml:space="preserve"> и </w:t>
      </w:r>
      <w:proofErr w:type="spellStart"/>
      <w:r>
        <w:rPr>
          <w:rStyle w:val="StrongEmphasis"/>
          <w:rFonts w:ascii="Times New Roman" w:hAnsi="Times New Roman"/>
          <w:sz w:val="28"/>
          <w:szCs w:val="28"/>
        </w:rPr>
        <w:t>TLx</w:t>
      </w:r>
      <w:proofErr w:type="spellEnd"/>
      <w:r>
        <w:rPr>
          <w:rFonts w:ascii="Times New Roman" w:hAnsi="Times New Roman"/>
          <w:sz w:val="28"/>
          <w:szCs w:val="28"/>
        </w:rPr>
        <w:t xml:space="preserve"> (x = 0, 1, и 2).</w:t>
      </w:r>
    </w:p>
    <w:p w:rsidR="003657D2" w:rsidRDefault="003657D2" w:rsidP="005D471C">
      <w:pPr>
        <w:pStyle w:val="Standard"/>
        <w:spacing w:line="36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5.2.1</w:t>
      </w:r>
      <w:r w:rsidR="005031C0">
        <w:rPr>
          <w:rFonts w:ascii="Times New Roman" w:hAnsi="Times New Roman"/>
          <w:b/>
          <w:bCs/>
          <w:sz w:val="28"/>
          <w:szCs w:val="28"/>
        </w:rPr>
        <w:t>.</w:t>
      </w:r>
      <w:r>
        <w:rPr>
          <w:rFonts w:ascii="Times New Roman" w:hAnsi="Times New Roman"/>
          <w:b/>
          <w:bCs/>
          <w:sz w:val="28"/>
          <w:szCs w:val="28"/>
        </w:rPr>
        <w:t>Таймеры — счётчики 0 и 1</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Каждый таймер содержит два 8 — битных </w:t>
      </w:r>
      <w:proofErr w:type="gramStart"/>
      <w:r>
        <w:rPr>
          <w:rFonts w:ascii="Times New Roman" w:hAnsi="Times New Roman"/>
          <w:sz w:val="28"/>
          <w:szCs w:val="28"/>
        </w:rPr>
        <w:t>регистра .</w:t>
      </w:r>
      <w:proofErr w:type="gramEnd"/>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TH0 и TL0 — старший и младший байт Таймера 0. SFR адрес — 0x8C и 0x8A соответственно.</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TH1 и TL1 — старший и младший байт Таймера 0. SFR адрес — 0x8D и 0x8B соответственно.</w:t>
      </w:r>
    </w:p>
    <w:p w:rsidR="003657D2" w:rsidRDefault="003657D2" w:rsidP="005D471C">
      <w:pPr>
        <w:pStyle w:val="Standard"/>
        <w:spacing w:line="360" w:lineRule="auto"/>
      </w:pPr>
      <w:r>
        <w:rPr>
          <w:rFonts w:ascii="Times New Roman" w:hAnsi="Times New Roman"/>
          <w:sz w:val="28"/>
          <w:szCs w:val="28"/>
        </w:rPr>
        <w:t xml:space="preserve">При работе в качестве таймера содержимое </w:t>
      </w:r>
      <w:proofErr w:type="spellStart"/>
      <w:proofErr w:type="gramStart"/>
      <w:r>
        <w:rPr>
          <w:rFonts w:ascii="Times New Roman" w:hAnsi="Times New Roman"/>
          <w:sz w:val="28"/>
          <w:szCs w:val="28"/>
        </w:rPr>
        <w:t>Tlx</w:t>
      </w:r>
      <w:proofErr w:type="spellEnd"/>
      <w:r>
        <w:rPr>
          <w:rFonts w:ascii="Times New Roman" w:hAnsi="Times New Roman"/>
          <w:sz w:val="28"/>
          <w:szCs w:val="28"/>
        </w:rPr>
        <w:t xml:space="preserve">  инкрементируется</w:t>
      </w:r>
      <w:proofErr w:type="gramEnd"/>
      <w:r>
        <w:rPr>
          <w:rFonts w:ascii="Times New Roman" w:hAnsi="Times New Roman"/>
          <w:sz w:val="28"/>
          <w:szCs w:val="28"/>
        </w:rPr>
        <w:t xml:space="preserve"> в каждом машинном цикле.  Пр</w:t>
      </w:r>
      <w:r w:rsidR="00E20BEA">
        <w:rPr>
          <w:rFonts w:ascii="Times New Roman" w:hAnsi="Times New Roman"/>
          <w:sz w:val="28"/>
          <w:szCs w:val="28"/>
        </w:rPr>
        <w:t>и работе в качестве счётчика сод</w:t>
      </w:r>
      <w:r>
        <w:rPr>
          <w:rFonts w:ascii="Times New Roman" w:hAnsi="Times New Roman"/>
          <w:sz w:val="28"/>
          <w:szCs w:val="28"/>
        </w:rPr>
        <w:t xml:space="preserve">ержимое </w:t>
      </w:r>
      <w:proofErr w:type="spellStart"/>
      <w:r>
        <w:rPr>
          <w:rFonts w:ascii="Times New Roman" w:hAnsi="Times New Roman"/>
          <w:sz w:val="28"/>
          <w:szCs w:val="28"/>
        </w:rPr>
        <w:t>Tlx</w:t>
      </w:r>
      <w:proofErr w:type="spellEnd"/>
      <w:r>
        <w:rPr>
          <w:rFonts w:ascii="Times New Roman" w:hAnsi="Times New Roman"/>
          <w:sz w:val="28"/>
          <w:szCs w:val="28"/>
        </w:rPr>
        <w:t xml:space="preserve"> инкрементируется под воздействием перехода из 1 в 0 внешнего входного сигнала, подаваемый на соотве</w:t>
      </w:r>
      <w:r w:rsidR="00E20BEA">
        <w:rPr>
          <w:rFonts w:ascii="Times New Roman" w:hAnsi="Times New Roman"/>
          <w:sz w:val="28"/>
          <w:szCs w:val="28"/>
        </w:rPr>
        <w:t>т</w:t>
      </w:r>
      <w:r>
        <w:rPr>
          <w:rFonts w:ascii="Times New Roman" w:hAnsi="Times New Roman"/>
          <w:sz w:val="28"/>
          <w:szCs w:val="28"/>
        </w:rPr>
        <w:t>ствующий (T</w:t>
      </w:r>
      <w:proofErr w:type="gramStart"/>
      <w:r>
        <w:rPr>
          <w:rFonts w:ascii="Times New Roman" w:hAnsi="Times New Roman"/>
          <w:sz w:val="28"/>
          <w:szCs w:val="28"/>
        </w:rPr>
        <w:t>0,T</w:t>
      </w:r>
      <w:proofErr w:type="gramEnd"/>
      <w:r>
        <w:rPr>
          <w:rFonts w:ascii="Times New Roman" w:hAnsi="Times New Roman"/>
          <w:sz w:val="28"/>
          <w:szCs w:val="28"/>
        </w:rPr>
        <w:t>1) вход микроконтроллера. Для гарантированного прочтения входного считываемого сигнала он должен быть подан как минимум в течении одного машинного цикла.  В режиме счетчика могут работать только таймер 0 и таймер 1.</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Управление таймерами — счетчиками производятся при помощи регистров специального назначения (SFR</w:t>
      </w:r>
      <w:proofErr w:type="gramStart"/>
      <w:r>
        <w:rPr>
          <w:rFonts w:ascii="Times New Roman" w:hAnsi="Times New Roman"/>
          <w:sz w:val="28"/>
          <w:szCs w:val="28"/>
        </w:rPr>
        <w:t>) :</w:t>
      </w:r>
      <w:proofErr w:type="gramEnd"/>
      <w:r>
        <w:rPr>
          <w:rFonts w:ascii="Times New Roman" w:hAnsi="Times New Roman"/>
          <w:sz w:val="28"/>
          <w:szCs w:val="28"/>
        </w:rPr>
        <w:t xml:space="preserve"> TCON и TMOD, а текущее значения счётчиков доступны через пары регистров </w:t>
      </w:r>
      <w:proofErr w:type="spellStart"/>
      <w:r>
        <w:rPr>
          <w:rFonts w:ascii="Times New Roman" w:hAnsi="Times New Roman"/>
          <w:sz w:val="28"/>
          <w:szCs w:val="28"/>
        </w:rPr>
        <w:t>Tlx</w:t>
      </w:r>
      <w:proofErr w:type="spellEnd"/>
      <w:r>
        <w:rPr>
          <w:rFonts w:ascii="Times New Roman" w:hAnsi="Times New Roman"/>
          <w:sz w:val="28"/>
          <w:szCs w:val="28"/>
        </w:rPr>
        <w:t>/</w:t>
      </w:r>
      <w:proofErr w:type="spellStart"/>
      <w:r>
        <w:rPr>
          <w:rFonts w:ascii="Times New Roman" w:hAnsi="Times New Roman"/>
          <w:sz w:val="28"/>
          <w:szCs w:val="28"/>
        </w:rPr>
        <w:t>Thx</w:t>
      </w:r>
      <w:proofErr w:type="spellEnd"/>
      <w:r>
        <w:rPr>
          <w:rFonts w:ascii="Times New Roman" w:hAnsi="Times New Roman"/>
          <w:sz w:val="28"/>
          <w:szCs w:val="28"/>
        </w:rPr>
        <w:t>, где x- номер таймера.</w:t>
      </w:r>
    </w:p>
    <w:p w:rsidR="003657D2" w:rsidRPr="005D471C" w:rsidRDefault="003657D2" w:rsidP="005D471C">
      <w:pPr>
        <w:pStyle w:val="Standard"/>
        <w:spacing w:line="360" w:lineRule="auto"/>
      </w:pPr>
      <w:r>
        <w:rPr>
          <w:rFonts w:ascii="Times New Roman" w:hAnsi="Times New Roman"/>
          <w:sz w:val="28"/>
          <w:szCs w:val="28"/>
        </w:rPr>
        <w:t xml:space="preserve">Регистр TMOD задает режимы работы </w:t>
      </w:r>
      <w:proofErr w:type="gramStart"/>
      <w:r>
        <w:rPr>
          <w:rFonts w:ascii="Times New Roman" w:hAnsi="Times New Roman"/>
          <w:sz w:val="28"/>
          <w:szCs w:val="28"/>
        </w:rPr>
        <w:t>таймеров,  адрес</w:t>
      </w:r>
      <w:proofErr w:type="gramEnd"/>
      <w:r>
        <w:rPr>
          <w:rFonts w:ascii="Times New Roman" w:hAnsi="Times New Roman"/>
          <w:sz w:val="28"/>
          <w:szCs w:val="28"/>
        </w:rPr>
        <w:t xml:space="preserve"> 089h. Значение после подачи питания 00h. Регистр не имеет битовой адресации. Описание </w:t>
      </w:r>
      <w:r w:rsidR="006E1B9B">
        <w:rPr>
          <w:rFonts w:ascii="Times New Roman" w:hAnsi="Times New Roman"/>
          <w:sz w:val="28"/>
          <w:szCs w:val="28"/>
        </w:rPr>
        <w:t xml:space="preserve">бит регистра приведено в таблице 1 приложения </w:t>
      </w:r>
      <w:proofErr w:type="gramStart"/>
      <w:r w:rsidR="006E1B9B">
        <w:rPr>
          <w:rFonts w:ascii="Times New Roman" w:hAnsi="Times New Roman"/>
          <w:sz w:val="28"/>
          <w:szCs w:val="28"/>
        </w:rPr>
        <w:t xml:space="preserve">В </w:t>
      </w:r>
      <w:r>
        <w:rPr>
          <w:rFonts w:ascii="Times New Roman" w:hAnsi="Times New Roman"/>
          <w:sz w:val="28"/>
          <w:szCs w:val="28"/>
        </w:rPr>
        <w:t>.</w:t>
      </w:r>
      <w:proofErr w:type="gramEnd"/>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Режим работа таймера определяется комбинациями его битов M0/M1.  Они определяет по четыре режима работы для каждого из таймеров.</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lastRenderedPageBreak/>
        <w:t>Для управления таймерами используется регистр TCON, назначение битов которого приведено в таблице 2</w:t>
      </w:r>
      <w:r w:rsidR="006E1B9B">
        <w:rPr>
          <w:rFonts w:ascii="Times New Roman" w:hAnsi="Times New Roman"/>
          <w:sz w:val="28"/>
          <w:szCs w:val="28"/>
        </w:rPr>
        <w:t xml:space="preserve"> приложения В</w:t>
      </w:r>
      <w:r>
        <w:rPr>
          <w:rFonts w:ascii="Times New Roman" w:hAnsi="Times New Roman"/>
          <w:sz w:val="28"/>
          <w:szCs w:val="28"/>
        </w:rPr>
        <w:t xml:space="preserve">. </w:t>
      </w:r>
      <w:proofErr w:type="gramStart"/>
      <w:r>
        <w:rPr>
          <w:rFonts w:ascii="Times New Roman" w:hAnsi="Times New Roman"/>
          <w:sz w:val="28"/>
          <w:szCs w:val="28"/>
        </w:rPr>
        <w:t>Заметим ,</w:t>
      </w:r>
      <w:proofErr w:type="gramEnd"/>
      <w:r>
        <w:rPr>
          <w:rFonts w:ascii="Times New Roman" w:hAnsi="Times New Roman"/>
          <w:sz w:val="28"/>
          <w:szCs w:val="28"/>
        </w:rPr>
        <w:t xml:space="preserve"> что четыре младших бита этого регистра предназначены не для управления таймерами, а для выбора сигнала прерывания, поступающих на выводы INT0 и INT1 микросхемы.</w:t>
      </w:r>
    </w:p>
    <w:p w:rsidR="003657D2" w:rsidRPr="00D66092" w:rsidRDefault="003657D2" w:rsidP="005D471C">
      <w:pPr>
        <w:pStyle w:val="Standard"/>
        <w:spacing w:line="360" w:lineRule="auto"/>
      </w:pPr>
      <w:r>
        <w:rPr>
          <w:rFonts w:ascii="Times New Roman" w:hAnsi="Times New Roman"/>
          <w:color w:val="000000"/>
          <w:sz w:val="28"/>
          <w:szCs w:val="28"/>
        </w:rPr>
        <w:t xml:space="preserve">Регистр TCON является </w:t>
      </w:r>
      <w:proofErr w:type="gramStart"/>
      <w:r>
        <w:rPr>
          <w:rFonts w:ascii="Times New Roman" w:hAnsi="Times New Roman"/>
          <w:color w:val="000000"/>
          <w:sz w:val="28"/>
          <w:szCs w:val="28"/>
        </w:rPr>
        <w:t>SFR  регистром</w:t>
      </w:r>
      <w:proofErr w:type="gramEnd"/>
      <w:r>
        <w:rPr>
          <w:rFonts w:ascii="Times New Roman" w:hAnsi="Times New Roman"/>
          <w:color w:val="000000"/>
          <w:sz w:val="28"/>
          <w:szCs w:val="28"/>
        </w:rPr>
        <w:t>, его адрес 0x88. Значение после подачи питания 0x00. Регистр имеет битовую адресацию.</w:t>
      </w:r>
    </w:p>
    <w:p w:rsidR="00936459" w:rsidRDefault="003657D2" w:rsidP="00936459">
      <w:pPr>
        <w:pStyle w:val="Standard"/>
        <w:spacing w:line="360" w:lineRule="auto"/>
        <w:jc w:val="center"/>
        <w:rPr>
          <w:rFonts w:ascii="Times New Roman" w:hAnsi="Times New Roman"/>
          <w:b/>
          <w:bCs/>
          <w:sz w:val="28"/>
          <w:szCs w:val="28"/>
        </w:rPr>
      </w:pPr>
      <w:r>
        <w:rPr>
          <w:rFonts w:ascii="Times New Roman" w:hAnsi="Times New Roman"/>
          <w:b/>
          <w:bCs/>
          <w:sz w:val="28"/>
          <w:szCs w:val="28"/>
        </w:rPr>
        <w:t>5.2.1.1 Работа таймеров в режиме 0</w:t>
      </w:r>
    </w:p>
    <w:p w:rsidR="00936459" w:rsidRDefault="00936459" w:rsidP="00936459">
      <w:pPr>
        <w:pStyle w:val="Standard"/>
        <w:spacing w:line="360" w:lineRule="auto"/>
        <w:rPr>
          <w:rFonts w:ascii="Times New Roman" w:hAnsi="Times New Roman"/>
          <w:sz w:val="28"/>
          <w:szCs w:val="28"/>
        </w:rPr>
      </w:pPr>
      <w:r>
        <w:rPr>
          <w:rFonts w:ascii="Times New Roman" w:hAnsi="Times New Roman"/>
          <w:sz w:val="28"/>
          <w:szCs w:val="28"/>
        </w:rPr>
        <w:t>Для выбора данного режима следует установить биты M0=0 и М1=0.</w:t>
      </w:r>
      <w:r w:rsidRPr="005D471C">
        <w:rPr>
          <w:rFonts w:ascii="Times New Roman" w:hAnsi="Times New Roman"/>
          <w:sz w:val="28"/>
          <w:szCs w:val="28"/>
        </w:rPr>
        <w:t xml:space="preserve"> </w:t>
      </w:r>
      <w:r>
        <w:rPr>
          <w:rFonts w:ascii="Times New Roman" w:hAnsi="Times New Roman"/>
          <w:sz w:val="28"/>
          <w:szCs w:val="28"/>
        </w:rPr>
        <w:t>В</w:t>
      </w:r>
    </w:p>
    <w:p w:rsidR="00936459" w:rsidRDefault="00936459" w:rsidP="00936459">
      <w:pPr>
        <w:pStyle w:val="Standard"/>
        <w:spacing w:line="360" w:lineRule="auto"/>
        <w:rPr>
          <w:rFonts w:ascii="Times New Roman" w:hAnsi="Times New Roman"/>
          <w:b/>
          <w:bCs/>
          <w:sz w:val="28"/>
          <w:szCs w:val="28"/>
        </w:rPr>
      </w:pPr>
      <w:r>
        <w:rPr>
          <w:rFonts w:ascii="Times New Roman" w:hAnsi="Times New Roman"/>
          <w:sz w:val="28"/>
          <w:szCs w:val="28"/>
        </w:rPr>
        <w:t>режиме 0 таймеры работают в режиме 13-разрядного счета, при этом в</w:t>
      </w:r>
    </w:p>
    <w:p w:rsidR="005D471C" w:rsidRPr="00936459" w:rsidRDefault="00936459" w:rsidP="00936459">
      <w:pPr>
        <w:pStyle w:val="Standard"/>
        <w:spacing w:line="360" w:lineRule="auto"/>
        <w:rPr>
          <w:rFonts w:ascii="Times New Roman" w:hAnsi="Times New Roman"/>
          <w:b/>
          <w:bCs/>
          <w:sz w:val="28"/>
          <w:szCs w:val="28"/>
        </w:rPr>
      </w:pPr>
      <w:r>
        <w:rPr>
          <w:rFonts w:ascii="Times New Roman" w:hAnsi="Times New Roman"/>
          <w:sz w:val="28"/>
          <w:szCs w:val="28"/>
        </w:rPr>
        <w:t xml:space="preserve">регистре </w:t>
      </w:r>
      <w:proofErr w:type="spellStart"/>
      <w:r>
        <w:rPr>
          <w:rFonts w:ascii="Times New Roman" w:hAnsi="Times New Roman"/>
          <w:sz w:val="28"/>
          <w:szCs w:val="28"/>
        </w:rPr>
        <w:t>Tlx</w:t>
      </w:r>
      <w:proofErr w:type="spellEnd"/>
      <w:r>
        <w:rPr>
          <w:rFonts w:ascii="Times New Roman" w:hAnsi="Times New Roman"/>
          <w:sz w:val="28"/>
          <w:szCs w:val="28"/>
        </w:rPr>
        <w:t xml:space="preserve"> используется 5 </w:t>
      </w:r>
      <w:proofErr w:type="gramStart"/>
      <w:r>
        <w:rPr>
          <w:rFonts w:ascii="Times New Roman" w:hAnsi="Times New Roman"/>
          <w:sz w:val="28"/>
          <w:szCs w:val="28"/>
        </w:rPr>
        <w:t>разрядов ,</w:t>
      </w:r>
      <w:proofErr w:type="gramEnd"/>
      <w:r>
        <w:rPr>
          <w:rFonts w:ascii="Times New Roman" w:hAnsi="Times New Roman"/>
          <w:sz w:val="28"/>
          <w:szCs w:val="28"/>
        </w:rPr>
        <w:t xml:space="preserve"> а в регистре </w:t>
      </w:r>
      <w:proofErr w:type="spellStart"/>
      <w:r>
        <w:rPr>
          <w:rFonts w:ascii="Times New Roman" w:hAnsi="Times New Roman"/>
          <w:sz w:val="28"/>
          <w:szCs w:val="28"/>
        </w:rPr>
        <w:t>Thx</w:t>
      </w:r>
      <w:proofErr w:type="spellEnd"/>
      <w:r>
        <w:rPr>
          <w:rFonts w:ascii="Times New Roman" w:hAnsi="Times New Roman"/>
          <w:sz w:val="28"/>
          <w:szCs w:val="28"/>
        </w:rPr>
        <w:t xml:space="preserve"> — 8 разрядов</w:t>
      </w:r>
    </w:p>
    <w:p w:rsidR="003657D2" w:rsidRDefault="005D471C" w:rsidP="005D471C">
      <w:pPr>
        <w:pStyle w:val="Standard"/>
        <w:spacing w:line="36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6432" behindDoc="0" locked="0" layoutInCell="1" allowOverlap="1" wp14:anchorId="3E456C24" wp14:editId="085273BA">
            <wp:simplePos x="0" y="0"/>
            <wp:positionH relativeFrom="margin">
              <wp:align>center</wp:align>
            </wp:positionH>
            <wp:positionV relativeFrom="paragraph">
              <wp:posOffset>12714</wp:posOffset>
            </wp:positionV>
            <wp:extent cx="4853940" cy="2136775"/>
            <wp:effectExtent l="0" t="0" r="381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853940" cy="21367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D66092" w:rsidRDefault="00D66092" w:rsidP="005D471C">
      <w:pPr>
        <w:pStyle w:val="Standard"/>
        <w:spacing w:line="360" w:lineRule="auto"/>
        <w:jc w:val="center"/>
        <w:rPr>
          <w:rFonts w:ascii="Times New Roman" w:hAnsi="Times New Roman"/>
          <w:sz w:val="28"/>
          <w:szCs w:val="28"/>
        </w:rPr>
      </w:pPr>
    </w:p>
    <w:p w:rsidR="00D66092" w:rsidRDefault="00D66092" w:rsidP="005D471C">
      <w:pPr>
        <w:pStyle w:val="Standard"/>
        <w:spacing w:line="360" w:lineRule="auto"/>
        <w:jc w:val="center"/>
        <w:rPr>
          <w:rFonts w:ascii="Times New Roman" w:hAnsi="Times New Roman"/>
          <w:sz w:val="28"/>
          <w:szCs w:val="28"/>
        </w:rPr>
      </w:pPr>
    </w:p>
    <w:p w:rsidR="00D66092" w:rsidRDefault="00D66092" w:rsidP="005D471C">
      <w:pPr>
        <w:pStyle w:val="Standard"/>
        <w:spacing w:line="360" w:lineRule="auto"/>
        <w:jc w:val="center"/>
        <w:rPr>
          <w:rFonts w:ascii="Times New Roman" w:hAnsi="Times New Roman"/>
          <w:sz w:val="28"/>
          <w:szCs w:val="28"/>
        </w:rPr>
      </w:pPr>
    </w:p>
    <w:p w:rsidR="00D66092" w:rsidRDefault="00D66092" w:rsidP="005D471C">
      <w:pPr>
        <w:pStyle w:val="Standard"/>
        <w:spacing w:line="360" w:lineRule="auto"/>
        <w:rPr>
          <w:rFonts w:ascii="Times New Roman" w:hAnsi="Times New Roman"/>
          <w:sz w:val="28"/>
          <w:szCs w:val="28"/>
        </w:rPr>
      </w:pPr>
    </w:p>
    <w:p w:rsidR="00D66092" w:rsidRDefault="00D66092" w:rsidP="005D471C">
      <w:pPr>
        <w:pStyle w:val="Standard"/>
        <w:spacing w:line="360" w:lineRule="auto"/>
        <w:jc w:val="center"/>
        <w:rPr>
          <w:rFonts w:ascii="Times New Roman" w:hAnsi="Times New Roman"/>
          <w:sz w:val="28"/>
          <w:szCs w:val="28"/>
        </w:rPr>
      </w:pPr>
    </w:p>
    <w:p w:rsidR="00F01629" w:rsidRPr="005D471C" w:rsidRDefault="00F01629" w:rsidP="005D471C">
      <w:pPr>
        <w:pStyle w:val="Standard"/>
        <w:spacing w:line="360" w:lineRule="auto"/>
        <w:jc w:val="center"/>
      </w:pPr>
      <w:r>
        <w:rPr>
          <w:rFonts w:ascii="Times New Roman" w:hAnsi="Times New Roman"/>
          <w:sz w:val="28"/>
          <w:szCs w:val="28"/>
        </w:rPr>
        <w:t>Рисунок 5.2- структурная схема работы таймеров 0 и 1 в режиме 0.</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Старшие 3 бита регистра </w:t>
      </w:r>
      <w:proofErr w:type="spellStart"/>
      <w:r>
        <w:rPr>
          <w:rFonts w:ascii="Times New Roman" w:hAnsi="Times New Roman"/>
          <w:sz w:val="28"/>
          <w:szCs w:val="28"/>
        </w:rPr>
        <w:t>Tlx</w:t>
      </w:r>
      <w:proofErr w:type="spellEnd"/>
      <w:r>
        <w:rPr>
          <w:rFonts w:ascii="Times New Roman" w:hAnsi="Times New Roman"/>
          <w:sz w:val="28"/>
          <w:szCs w:val="28"/>
        </w:rPr>
        <w:t xml:space="preserve"> не определены и игнорируются.  Установка запускающего таймер флага </w:t>
      </w:r>
      <w:proofErr w:type="spellStart"/>
      <w:r>
        <w:rPr>
          <w:rFonts w:ascii="Times New Roman" w:hAnsi="Times New Roman"/>
          <w:sz w:val="28"/>
          <w:szCs w:val="28"/>
        </w:rPr>
        <w:t>Trx</w:t>
      </w:r>
      <w:proofErr w:type="spellEnd"/>
      <w:r>
        <w:rPr>
          <w:rFonts w:ascii="Times New Roman" w:hAnsi="Times New Roman"/>
          <w:sz w:val="28"/>
          <w:szCs w:val="28"/>
        </w:rPr>
        <w:t xml:space="preserve"> не очищает эти регистры. Работе таймера 0 соответствует рисунок 5.2.</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Переполнение таймера </w:t>
      </w:r>
      <w:proofErr w:type="gramStart"/>
      <w:r>
        <w:rPr>
          <w:rFonts w:ascii="Times New Roman" w:hAnsi="Times New Roman"/>
          <w:sz w:val="28"/>
          <w:szCs w:val="28"/>
        </w:rPr>
        <w:t>происходит ,</w:t>
      </w:r>
      <w:proofErr w:type="gramEnd"/>
      <w:r>
        <w:rPr>
          <w:rFonts w:ascii="Times New Roman" w:hAnsi="Times New Roman"/>
          <w:sz w:val="28"/>
          <w:szCs w:val="28"/>
        </w:rPr>
        <w:t xml:space="preserve"> когда единицы в каждом разряде </w:t>
      </w:r>
      <w:proofErr w:type="spellStart"/>
      <w:r>
        <w:rPr>
          <w:rFonts w:ascii="Times New Roman" w:hAnsi="Times New Roman"/>
          <w:sz w:val="28"/>
          <w:szCs w:val="28"/>
        </w:rPr>
        <w:t>Thx</w:t>
      </w:r>
      <w:proofErr w:type="spellEnd"/>
      <w:r>
        <w:rPr>
          <w:rFonts w:ascii="Times New Roman" w:hAnsi="Times New Roman"/>
          <w:sz w:val="28"/>
          <w:szCs w:val="28"/>
        </w:rPr>
        <w:t xml:space="preserve"> и </w:t>
      </w:r>
      <w:proofErr w:type="spellStart"/>
      <w:r>
        <w:rPr>
          <w:rFonts w:ascii="Times New Roman" w:hAnsi="Times New Roman"/>
          <w:sz w:val="28"/>
          <w:szCs w:val="28"/>
        </w:rPr>
        <w:t>Tlx</w:t>
      </w:r>
      <w:proofErr w:type="spellEnd"/>
      <w:r>
        <w:rPr>
          <w:rFonts w:ascii="Times New Roman" w:hAnsi="Times New Roman"/>
          <w:sz w:val="28"/>
          <w:szCs w:val="28"/>
        </w:rPr>
        <w:t xml:space="preserve"> меняются нулями, при этом флаг переполнения </w:t>
      </w:r>
      <w:proofErr w:type="spellStart"/>
      <w:r>
        <w:rPr>
          <w:rFonts w:ascii="Times New Roman" w:hAnsi="Times New Roman"/>
          <w:sz w:val="28"/>
          <w:szCs w:val="28"/>
        </w:rPr>
        <w:t>TFx</w:t>
      </w:r>
      <w:proofErr w:type="spellEnd"/>
      <w:r>
        <w:rPr>
          <w:rFonts w:ascii="Times New Roman" w:hAnsi="Times New Roman"/>
          <w:sz w:val="28"/>
          <w:szCs w:val="28"/>
        </w:rPr>
        <w:t xml:space="preserve"> устанавливается в единицу. То есть при достижение максимального значение счета 8191 </w:t>
      </w:r>
      <w:r>
        <w:rPr>
          <w:rFonts w:ascii="Times New Roman" w:hAnsi="Times New Roman"/>
          <w:sz w:val="28"/>
          <w:szCs w:val="28"/>
        </w:rPr>
        <w:lastRenderedPageBreak/>
        <w:t xml:space="preserve">регистры </w:t>
      </w:r>
      <w:proofErr w:type="spellStart"/>
      <w:r>
        <w:rPr>
          <w:rFonts w:ascii="Times New Roman" w:hAnsi="Times New Roman"/>
          <w:sz w:val="28"/>
          <w:szCs w:val="28"/>
        </w:rPr>
        <w:t>Thx</w:t>
      </w:r>
      <w:proofErr w:type="spellEnd"/>
      <w:r>
        <w:rPr>
          <w:rFonts w:ascii="Times New Roman" w:hAnsi="Times New Roman"/>
          <w:sz w:val="28"/>
          <w:szCs w:val="28"/>
        </w:rPr>
        <w:t xml:space="preserve"> и </w:t>
      </w:r>
      <w:proofErr w:type="spellStart"/>
      <w:r>
        <w:rPr>
          <w:rFonts w:ascii="Times New Roman" w:hAnsi="Times New Roman"/>
          <w:sz w:val="28"/>
          <w:szCs w:val="28"/>
        </w:rPr>
        <w:t>Tlx</w:t>
      </w:r>
      <w:proofErr w:type="spellEnd"/>
      <w:r>
        <w:rPr>
          <w:rFonts w:ascii="Times New Roman" w:hAnsi="Times New Roman"/>
          <w:sz w:val="28"/>
          <w:szCs w:val="28"/>
        </w:rPr>
        <w:t xml:space="preserve"> переходят в значение 0с одновременной установкой флагов переполнения </w:t>
      </w:r>
      <w:proofErr w:type="spellStart"/>
      <w:r>
        <w:rPr>
          <w:rFonts w:ascii="Times New Roman" w:hAnsi="Times New Roman"/>
          <w:sz w:val="28"/>
          <w:szCs w:val="28"/>
        </w:rPr>
        <w:t>TFx</w:t>
      </w:r>
      <w:proofErr w:type="spellEnd"/>
      <w:r>
        <w:rPr>
          <w:rFonts w:ascii="Times New Roman" w:hAnsi="Times New Roman"/>
          <w:sz w:val="28"/>
          <w:szCs w:val="28"/>
        </w:rPr>
        <w:t xml:space="preserve"> в регистре TCON.</w:t>
      </w:r>
    </w:p>
    <w:p w:rsidR="005D471C" w:rsidRDefault="003657D2" w:rsidP="005D471C">
      <w:pPr>
        <w:pStyle w:val="Standard"/>
        <w:spacing w:line="360" w:lineRule="auto"/>
        <w:jc w:val="center"/>
        <w:rPr>
          <w:rFonts w:ascii="Times New Roman" w:hAnsi="Times New Roman"/>
          <w:b/>
          <w:bCs/>
          <w:sz w:val="28"/>
          <w:szCs w:val="28"/>
        </w:rPr>
      </w:pPr>
      <w:r>
        <w:rPr>
          <w:rFonts w:ascii="Times New Roman" w:hAnsi="Times New Roman"/>
          <w:b/>
          <w:bCs/>
          <w:sz w:val="28"/>
          <w:szCs w:val="28"/>
        </w:rPr>
        <w:t>5.2.1.2 Работа таймеров в режиме 1</w:t>
      </w:r>
    </w:p>
    <w:p w:rsidR="005D471C" w:rsidRDefault="00D66092" w:rsidP="005D471C">
      <w:pPr>
        <w:pStyle w:val="Standard"/>
        <w:spacing w:line="360" w:lineRule="auto"/>
        <w:jc w:val="center"/>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1312" behindDoc="0" locked="0" layoutInCell="1" allowOverlap="1" wp14:anchorId="3C7D6C9C" wp14:editId="32BC7C95">
            <wp:simplePos x="0" y="0"/>
            <wp:positionH relativeFrom="margin">
              <wp:align>left</wp:align>
            </wp:positionH>
            <wp:positionV relativeFrom="paragraph">
              <wp:posOffset>1043305</wp:posOffset>
            </wp:positionV>
            <wp:extent cx="5854700" cy="206248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854700" cy="20624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3657D2">
        <w:rPr>
          <w:rFonts w:ascii="Times New Roman" w:hAnsi="Times New Roman"/>
          <w:sz w:val="28"/>
          <w:szCs w:val="28"/>
        </w:rPr>
        <w:t xml:space="preserve">Для выбора первого режима следует установить биты M0=0 и М1=1 регистра TMOD. В режиме 1 оба таймера работают в режиме 16 разрядного счета. </w:t>
      </w:r>
      <w:proofErr w:type="gramStart"/>
      <w:r w:rsidR="003657D2">
        <w:rPr>
          <w:rFonts w:ascii="Times New Roman" w:hAnsi="Times New Roman"/>
          <w:sz w:val="28"/>
          <w:szCs w:val="28"/>
        </w:rPr>
        <w:t>Режим  1</w:t>
      </w:r>
      <w:proofErr w:type="gramEnd"/>
      <w:r w:rsidR="003657D2">
        <w:rPr>
          <w:rFonts w:ascii="Times New Roman" w:hAnsi="Times New Roman"/>
          <w:sz w:val="28"/>
          <w:szCs w:val="28"/>
        </w:rPr>
        <w:t xml:space="preserve"> похож на режим 0 , за исключением того , что в </w:t>
      </w:r>
      <w:proofErr w:type="spellStart"/>
      <w:r w:rsidR="003657D2">
        <w:rPr>
          <w:rFonts w:ascii="Times New Roman" w:hAnsi="Times New Roman"/>
          <w:sz w:val="28"/>
          <w:szCs w:val="28"/>
        </w:rPr>
        <w:t>реистрах</w:t>
      </w:r>
      <w:proofErr w:type="spellEnd"/>
      <w:r w:rsidR="003657D2">
        <w:rPr>
          <w:rFonts w:ascii="Times New Roman" w:hAnsi="Times New Roman"/>
          <w:sz w:val="28"/>
          <w:szCs w:val="28"/>
        </w:rPr>
        <w:t xml:space="preserve"> таймера используются все 16 бит. В этом режиме </w:t>
      </w:r>
      <w:proofErr w:type="spellStart"/>
      <w:r w:rsidR="003657D2">
        <w:rPr>
          <w:rFonts w:ascii="Times New Roman" w:hAnsi="Times New Roman"/>
          <w:sz w:val="28"/>
          <w:szCs w:val="28"/>
        </w:rPr>
        <w:t>T</w:t>
      </w:r>
      <w:r w:rsidR="005D471C">
        <w:rPr>
          <w:rFonts w:ascii="Times New Roman" w:hAnsi="Times New Roman"/>
          <w:sz w:val="28"/>
          <w:szCs w:val="28"/>
        </w:rPr>
        <w:t>hx</w:t>
      </w:r>
      <w:proofErr w:type="spellEnd"/>
      <w:r w:rsidR="005D471C">
        <w:rPr>
          <w:rFonts w:ascii="Times New Roman" w:hAnsi="Times New Roman"/>
          <w:sz w:val="28"/>
          <w:szCs w:val="28"/>
        </w:rPr>
        <w:t xml:space="preserve"> и </w:t>
      </w:r>
      <w:proofErr w:type="spellStart"/>
      <w:r w:rsidR="005D471C">
        <w:rPr>
          <w:rFonts w:ascii="Times New Roman" w:hAnsi="Times New Roman"/>
          <w:sz w:val="28"/>
          <w:szCs w:val="28"/>
        </w:rPr>
        <w:t>Tlx</w:t>
      </w:r>
      <w:proofErr w:type="spellEnd"/>
      <w:r w:rsidR="005D471C">
        <w:rPr>
          <w:rFonts w:ascii="Times New Roman" w:hAnsi="Times New Roman"/>
          <w:sz w:val="28"/>
          <w:szCs w:val="28"/>
        </w:rPr>
        <w:t xml:space="preserve"> также включены друг за</w:t>
      </w:r>
    </w:p>
    <w:p w:rsidR="003657D2" w:rsidRPr="005D471C" w:rsidRDefault="003657D2" w:rsidP="005D471C">
      <w:pPr>
        <w:pStyle w:val="Standard"/>
        <w:spacing w:line="360" w:lineRule="auto"/>
        <w:jc w:val="center"/>
        <w:rPr>
          <w:rFonts w:ascii="Times New Roman" w:hAnsi="Times New Roman"/>
          <w:b/>
          <w:bCs/>
          <w:sz w:val="28"/>
          <w:szCs w:val="28"/>
        </w:rPr>
      </w:pPr>
      <w:r>
        <w:rPr>
          <w:rFonts w:ascii="Times New Roman" w:hAnsi="Times New Roman"/>
          <w:sz w:val="28"/>
          <w:szCs w:val="28"/>
        </w:rPr>
        <w:t>другом. Работе таймеров в режиме 1 соответствует рисунок 5.3.</w:t>
      </w:r>
    </w:p>
    <w:p w:rsidR="003657D2" w:rsidRDefault="003657D2" w:rsidP="005D471C">
      <w:pPr>
        <w:pStyle w:val="Standard"/>
        <w:spacing w:line="360" w:lineRule="auto"/>
        <w:jc w:val="center"/>
        <w:rPr>
          <w:rFonts w:ascii="Times New Roman" w:hAnsi="Times New Roman"/>
          <w:sz w:val="28"/>
          <w:szCs w:val="28"/>
        </w:rPr>
      </w:pPr>
      <w:r>
        <w:rPr>
          <w:rFonts w:ascii="Times New Roman" w:hAnsi="Times New Roman"/>
          <w:sz w:val="28"/>
          <w:szCs w:val="28"/>
        </w:rPr>
        <w:t>Рисунок 5.3 - структурная схема ра</w:t>
      </w:r>
      <w:r w:rsidR="005D471C">
        <w:rPr>
          <w:rFonts w:ascii="Times New Roman" w:hAnsi="Times New Roman"/>
          <w:sz w:val="28"/>
          <w:szCs w:val="28"/>
        </w:rPr>
        <w:t>боты таймеров 0 и 1 в режиме 1.</w:t>
      </w:r>
    </w:p>
    <w:p w:rsidR="00F01629" w:rsidRPr="008F5C43"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Переполнение таймера </w:t>
      </w:r>
      <w:proofErr w:type="gramStart"/>
      <w:r>
        <w:rPr>
          <w:rFonts w:ascii="Times New Roman" w:hAnsi="Times New Roman"/>
          <w:sz w:val="28"/>
          <w:szCs w:val="28"/>
        </w:rPr>
        <w:t>происходит ,</w:t>
      </w:r>
      <w:proofErr w:type="gramEnd"/>
      <w:r>
        <w:rPr>
          <w:rFonts w:ascii="Times New Roman" w:hAnsi="Times New Roman"/>
          <w:sz w:val="28"/>
          <w:szCs w:val="28"/>
        </w:rPr>
        <w:t xml:space="preserve"> когда единицы в каждом разряде </w:t>
      </w:r>
      <w:proofErr w:type="spellStart"/>
      <w:r>
        <w:rPr>
          <w:rFonts w:ascii="Times New Roman" w:hAnsi="Times New Roman"/>
          <w:sz w:val="28"/>
          <w:szCs w:val="28"/>
        </w:rPr>
        <w:t>Thx</w:t>
      </w:r>
      <w:proofErr w:type="spellEnd"/>
      <w:r>
        <w:rPr>
          <w:rFonts w:ascii="Times New Roman" w:hAnsi="Times New Roman"/>
          <w:sz w:val="28"/>
          <w:szCs w:val="28"/>
        </w:rPr>
        <w:t xml:space="preserve"> и </w:t>
      </w:r>
      <w:proofErr w:type="spellStart"/>
      <w:r>
        <w:rPr>
          <w:rFonts w:ascii="Times New Roman" w:hAnsi="Times New Roman"/>
          <w:sz w:val="28"/>
          <w:szCs w:val="28"/>
        </w:rPr>
        <w:t>Tlx</w:t>
      </w:r>
      <w:proofErr w:type="spellEnd"/>
      <w:r>
        <w:rPr>
          <w:rFonts w:ascii="Times New Roman" w:hAnsi="Times New Roman"/>
          <w:sz w:val="28"/>
          <w:szCs w:val="28"/>
        </w:rPr>
        <w:t xml:space="preserve"> меняются нулями, при этом флаг переполнения </w:t>
      </w:r>
      <w:proofErr w:type="spellStart"/>
      <w:r>
        <w:rPr>
          <w:rFonts w:ascii="Times New Roman" w:hAnsi="Times New Roman"/>
          <w:sz w:val="28"/>
          <w:szCs w:val="28"/>
        </w:rPr>
        <w:t>TFx</w:t>
      </w:r>
      <w:proofErr w:type="spellEnd"/>
      <w:r>
        <w:rPr>
          <w:rFonts w:ascii="Times New Roman" w:hAnsi="Times New Roman"/>
          <w:sz w:val="28"/>
          <w:szCs w:val="28"/>
        </w:rPr>
        <w:t xml:space="preserve"> устанавливается в единицу. То есть при достижение максимального значение счета 65535 регистры </w:t>
      </w:r>
      <w:proofErr w:type="spellStart"/>
      <w:r>
        <w:rPr>
          <w:rFonts w:ascii="Times New Roman" w:hAnsi="Times New Roman"/>
          <w:sz w:val="28"/>
          <w:szCs w:val="28"/>
        </w:rPr>
        <w:t>Thx</w:t>
      </w:r>
      <w:proofErr w:type="spellEnd"/>
      <w:r>
        <w:rPr>
          <w:rFonts w:ascii="Times New Roman" w:hAnsi="Times New Roman"/>
          <w:sz w:val="28"/>
          <w:szCs w:val="28"/>
        </w:rPr>
        <w:t xml:space="preserve"> и </w:t>
      </w:r>
      <w:proofErr w:type="spellStart"/>
      <w:r>
        <w:rPr>
          <w:rFonts w:ascii="Times New Roman" w:hAnsi="Times New Roman"/>
          <w:sz w:val="28"/>
          <w:szCs w:val="28"/>
        </w:rPr>
        <w:t>Tlx</w:t>
      </w:r>
      <w:proofErr w:type="spellEnd"/>
      <w:r>
        <w:rPr>
          <w:rFonts w:ascii="Times New Roman" w:hAnsi="Times New Roman"/>
          <w:sz w:val="28"/>
          <w:szCs w:val="28"/>
        </w:rPr>
        <w:t xml:space="preserve"> переходят в значение 0с одновременной установкой флагов переполнения </w:t>
      </w:r>
      <w:proofErr w:type="spellStart"/>
      <w:r>
        <w:rPr>
          <w:rFonts w:ascii="Times New Roman" w:hAnsi="Times New Roman"/>
          <w:sz w:val="28"/>
          <w:szCs w:val="28"/>
        </w:rPr>
        <w:t>TFx</w:t>
      </w:r>
      <w:proofErr w:type="spellEnd"/>
      <w:r>
        <w:rPr>
          <w:rFonts w:ascii="Times New Roman" w:hAnsi="Times New Roman"/>
          <w:sz w:val="28"/>
          <w:szCs w:val="28"/>
        </w:rPr>
        <w:t xml:space="preserve"> в регистре TCON.</w:t>
      </w:r>
    </w:p>
    <w:p w:rsidR="006A32B0" w:rsidRDefault="006A32B0" w:rsidP="005D471C">
      <w:pPr>
        <w:pStyle w:val="Standard"/>
        <w:spacing w:line="360" w:lineRule="auto"/>
        <w:jc w:val="center"/>
        <w:rPr>
          <w:rFonts w:ascii="Times New Roman" w:hAnsi="Times New Roman"/>
          <w:b/>
          <w:bCs/>
          <w:sz w:val="28"/>
          <w:szCs w:val="28"/>
        </w:rPr>
      </w:pPr>
    </w:p>
    <w:p w:rsidR="006A32B0" w:rsidRDefault="006A32B0" w:rsidP="005D471C">
      <w:pPr>
        <w:pStyle w:val="Standard"/>
        <w:spacing w:line="360" w:lineRule="auto"/>
        <w:jc w:val="center"/>
        <w:rPr>
          <w:rFonts w:ascii="Times New Roman" w:hAnsi="Times New Roman"/>
          <w:b/>
          <w:bCs/>
          <w:sz w:val="28"/>
          <w:szCs w:val="28"/>
        </w:rPr>
      </w:pPr>
    </w:p>
    <w:p w:rsidR="006A32B0" w:rsidRDefault="006A32B0" w:rsidP="005D471C">
      <w:pPr>
        <w:pStyle w:val="Standard"/>
        <w:spacing w:line="360" w:lineRule="auto"/>
        <w:jc w:val="center"/>
        <w:rPr>
          <w:rFonts w:ascii="Times New Roman" w:hAnsi="Times New Roman"/>
          <w:b/>
          <w:bCs/>
          <w:sz w:val="28"/>
          <w:szCs w:val="28"/>
        </w:rPr>
      </w:pPr>
    </w:p>
    <w:p w:rsidR="006A32B0" w:rsidRDefault="006A32B0" w:rsidP="005D471C">
      <w:pPr>
        <w:pStyle w:val="Standard"/>
        <w:spacing w:line="360" w:lineRule="auto"/>
        <w:jc w:val="center"/>
        <w:rPr>
          <w:rFonts w:ascii="Times New Roman" w:hAnsi="Times New Roman"/>
          <w:b/>
          <w:bCs/>
          <w:sz w:val="28"/>
          <w:szCs w:val="28"/>
        </w:rPr>
      </w:pPr>
    </w:p>
    <w:p w:rsidR="006A32B0" w:rsidRDefault="006A32B0" w:rsidP="005D471C">
      <w:pPr>
        <w:pStyle w:val="Standard"/>
        <w:spacing w:line="360" w:lineRule="auto"/>
        <w:jc w:val="center"/>
        <w:rPr>
          <w:rFonts w:ascii="Times New Roman" w:hAnsi="Times New Roman"/>
          <w:b/>
          <w:bCs/>
          <w:sz w:val="28"/>
          <w:szCs w:val="28"/>
        </w:rPr>
      </w:pPr>
    </w:p>
    <w:p w:rsidR="003657D2" w:rsidRDefault="003657D2" w:rsidP="005D471C">
      <w:pPr>
        <w:pStyle w:val="Standard"/>
        <w:spacing w:line="360" w:lineRule="auto"/>
        <w:jc w:val="center"/>
        <w:rPr>
          <w:rFonts w:ascii="Times New Roman" w:hAnsi="Times New Roman"/>
          <w:b/>
          <w:bCs/>
          <w:sz w:val="28"/>
          <w:szCs w:val="28"/>
        </w:rPr>
      </w:pPr>
      <w:r>
        <w:rPr>
          <w:rFonts w:ascii="Times New Roman" w:hAnsi="Times New Roman"/>
          <w:b/>
          <w:bCs/>
          <w:sz w:val="28"/>
          <w:szCs w:val="28"/>
        </w:rPr>
        <w:lastRenderedPageBreak/>
        <w:t>5.2.1.3 Работа таймеров в режиме 2</w:t>
      </w:r>
    </w:p>
    <w:p w:rsidR="003657D2" w:rsidRDefault="005615FF" w:rsidP="005D471C">
      <w:pPr>
        <w:pStyle w:val="Standard"/>
        <w:spacing w:line="36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2336" behindDoc="0" locked="0" layoutInCell="1" allowOverlap="1" wp14:anchorId="27B487CA" wp14:editId="53CA0787">
            <wp:simplePos x="0" y="0"/>
            <wp:positionH relativeFrom="column">
              <wp:posOffset>643890</wp:posOffset>
            </wp:positionH>
            <wp:positionV relativeFrom="paragraph">
              <wp:posOffset>1762760</wp:posOffset>
            </wp:positionV>
            <wp:extent cx="4508500" cy="2028825"/>
            <wp:effectExtent l="0" t="0" r="6350" b="9525"/>
            <wp:wrapSquare wrapText="bothSides"/>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4508500" cy="20288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3657D2">
        <w:rPr>
          <w:rFonts w:ascii="Times New Roman" w:hAnsi="Times New Roman"/>
          <w:sz w:val="28"/>
          <w:szCs w:val="28"/>
        </w:rPr>
        <w:t xml:space="preserve">Для выбора второго режима следует установить биты М1=1 и М0=0. В режиме 2 оба таймера работают в режиме 8-разрядного счета с автозагрузкой. </w:t>
      </w:r>
      <w:proofErr w:type="gramStart"/>
      <w:r w:rsidR="003657D2">
        <w:rPr>
          <w:rFonts w:ascii="Times New Roman" w:hAnsi="Times New Roman"/>
          <w:sz w:val="28"/>
          <w:szCs w:val="28"/>
        </w:rPr>
        <w:t>Переполнение  регистра</w:t>
      </w:r>
      <w:proofErr w:type="gramEnd"/>
      <w:r w:rsidR="003657D2">
        <w:rPr>
          <w:rFonts w:ascii="Times New Roman" w:hAnsi="Times New Roman"/>
          <w:sz w:val="28"/>
          <w:szCs w:val="28"/>
        </w:rPr>
        <w:t xml:space="preserve"> </w:t>
      </w:r>
      <w:proofErr w:type="spellStart"/>
      <w:r w:rsidR="003657D2">
        <w:rPr>
          <w:rFonts w:ascii="Times New Roman" w:hAnsi="Times New Roman"/>
          <w:sz w:val="28"/>
          <w:szCs w:val="28"/>
        </w:rPr>
        <w:t>Tlx</w:t>
      </w:r>
      <w:proofErr w:type="spellEnd"/>
      <w:r w:rsidR="003657D2">
        <w:rPr>
          <w:rFonts w:ascii="Times New Roman" w:hAnsi="Times New Roman"/>
          <w:sz w:val="28"/>
          <w:szCs w:val="28"/>
        </w:rPr>
        <w:t xml:space="preserve"> не только устанавливает флаг </w:t>
      </w:r>
      <w:proofErr w:type="spellStart"/>
      <w:r w:rsidR="003657D2">
        <w:rPr>
          <w:rFonts w:ascii="Times New Roman" w:hAnsi="Times New Roman"/>
          <w:sz w:val="28"/>
          <w:szCs w:val="28"/>
        </w:rPr>
        <w:t>TFx</w:t>
      </w:r>
      <w:proofErr w:type="spellEnd"/>
      <w:r w:rsidR="003657D2">
        <w:rPr>
          <w:rFonts w:ascii="Times New Roman" w:hAnsi="Times New Roman"/>
          <w:sz w:val="28"/>
          <w:szCs w:val="28"/>
        </w:rPr>
        <w:t xml:space="preserve">, но и загружает регистр </w:t>
      </w:r>
      <w:proofErr w:type="spellStart"/>
      <w:r w:rsidR="003657D2">
        <w:rPr>
          <w:rFonts w:ascii="Times New Roman" w:hAnsi="Times New Roman"/>
          <w:sz w:val="28"/>
          <w:szCs w:val="28"/>
        </w:rPr>
        <w:t>Tlx</w:t>
      </w:r>
      <w:proofErr w:type="spellEnd"/>
      <w:r w:rsidR="003657D2">
        <w:rPr>
          <w:rFonts w:ascii="Times New Roman" w:hAnsi="Times New Roman"/>
          <w:sz w:val="28"/>
          <w:szCs w:val="28"/>
        </w:rPr>
        <w:t xml:space="preserve"> содержимым регистра </w:t>
      </w:r>
      <w:proofErr w:type="spellStart"/>
      <w:r w:rsidR="003657D2">
        <w:rPr>
          <w:rFonts w:ascii="Times New Roman" w:hAnsi="Times New Roman"/>
          <w:sz w:val="28"/>
          <w:szCs w:val="28"/>
        </w:rPr>
        <w:t>Thx</w:t>
      </w:r>
      <w:proofErr w:type="spellEnd"/>
      <w:r w:rsidR="003657D2">
        <w:rPr>
          <w:rFonts w:ascii="Times New Roman" w:hAnsi="Times New Roman"/>
          <w:sz w:val="28"/>
          <w:szCs w:val="28"/>
        </w:rPr>
        <w:t xml:space="preserve">, который предварительно инициализируется </w:t>
      </w:r>
      <w:proofErr w:type="spellStart"/>
      <w:r w:rsidR="003657D2">
        <w:rPr>
          <w:rFonts w:ascii="Times New Roman" w:hAnsi="Times New Roman"/>
          <w:sz w:val="28"/>
          <w:szCs w:val="28"/>
        </w:rPr>
        <w:t>программно</w:t>
      </w:r>
      <w:proofErr w:type="spellEnd"/>
      <w:r w:rsidR="003657D2">
        <w:rPr>
          <w:rFonts w:ascii="Times New Roman" w:hAnsi="Times New Roman"/>
          <w:sz w:val="28"/>
          <w:szCs w:val="28"/>
        </w:rPr>
        <w:t xml:space="preserve">. Работе таймеров </w:t>
      </w:r>
      <w:proofErr w:type="gramStart"/>
      <w:r w:rsidR="003657D2">
        <w:rPr>
          <w:rFonts w:ascii="Times New Roman" w:hAnsi="Times New Roman"/>
          <w:sz w:val="28"/>
          <w:szCs w:val="28"/>
        </w:rPr>
        <w:t>0  и</w:t>
      </w:r>
      <w:proofErr w:type="gramEnd"/>
      <w:r w:rsidR="003657D2">
        <w:rPr>
          <w:rFonts w:ascii="Times New Roman" w:hAnsi="Times New Roman"/>
          <w:sz w:val="28"/>
          <w:szCs w:val="28"/>
        </w:rPr>
        <w:t xml:space="preserve"> 1 в режиме 2 соответствует рисунок 5.4.</w:t>
      </w:r>
    </w:p>
    <w:p w:rsidR="003657D2" w:rsidRDefault="003657D2" w:rsidP="005D471C">
      <w:pPr>
        <w:pStyle w:val="Standard"/>
        <w:spacing w:line="360" w:lineRule="auto"/>
        <w:jc w:val="center"/>
      </w:pPr>
    </w:p>
    <w:p w:rsidR="005615FF" w:rsidRDefault="005615FF" w:rsidP="004376B1">
      <w:pPr>
        <w:pStyle w:val="Standard"/>
        <w:spacing w:line="360" w:lineRule="auto"/>
        <w:jc w:val="center"/>
        <w:rPr>
          <w:rFonts w:ascii="Times New Roman" w:hAnsi="Times New Roman"/>
          <w:sz w:val="28"/>
          <w:szCs w:val="28"/>
        </w:rPr>
      </w:pPr>
    </w:p>
    <w:p w:rsidR="005615FF" w:rsidRDefault="005615FF" w:rsidP="004376B1">
      <w:pPr>
        <w:pStyle w:val="Standard"/>
        <w:spacing w:line="360" w:lineRule="auto"/>
        <w:jc w:val="center"/>
        <w:rPr>
          <w:rFonts w:ascii="Times New Roman" w:hAnsi="Times New Roman"/>
          <w:sz w:val="28"/>
          <w:szCs w:val="28"/>
        </w:rPr>
      </w:pPr>
    </w:p>
    <w:p w:rsidR="005615FF" w:rsidRDefault="005615FF" w:rsidP="004376B1">
      <w:pPr>
        <w:pStyle w:val="Standard"/>
        <w:spacing w:line="360" w:lineRule="auto"/>
        <w:jc w:val="center"/>
        <w:rPr>
          <w:rFonts w:ascii="Times New Roman" w:hAnsi="Times New Roman"/>
          <w:sz w:val="28"/>
          <w:szCs w:val="28"/>
        </w:rPr>
      </w:pPr>
    </w:p>
    <w:p w:rsidR="005615FF" w:rsidRDefault="005615FF" w:rsidP="004376B1">
      <w:pPr>
        <w:pStyle w:val="Standard"/>
        <w:spacing w:line="360" w:lineRule="auto"/>
        <w:jc w:val="center"/>
        <w:rPr>
          <w:rFonts w:ascii="Times New Roman" w:hAnsi="Times New Roman"/>
          <w:sz w:val="28"/>
          <w:szCs w:val="28"/>
        </w:rPr>
      </w:pPr>
    </w:p>
    <w:p w:rsidR="00936459" w:rsidRPr="004376B1" w:rsidRDefault="003657D2" w:rsidP="004376B1">
      <w:pPr>
        <w:pStyle w:val="Standard"/>
        <w:spacing w:line="360" w:lineRule="auto"/>
        <w:jc w:val="center"/>
        <w:rPr>
          <w:rFonts w:ascii="Times New Roman" w:hAnsi="Times New Roman"/>
          <w:sz w:val="28"/>
          <w:szCs w:val="28"/>
        </w:rPr>
      </w:pPr>
      <w:r>
        <w:rPr>
          <w:rFonts w:ascii="Times New Roman" w:hAnsi="Times New Roman"/>
          <w:sz w:val="28"/>
          <w:szCs w:val="28"/>
        </w:rPr>
        <w:t>Рисунок 5.4 - структурная схема ра</w:t>
      </w:r>
      <w:r w:rsidR="00F01629">
        <w:rPr>
          <w:rFonts w:ascii="Times New Roman" w:hAnsi="Times New Roman"/>
          <w:sz w:val="28"/>
          <w:szCs w:val="28"/>
        </w:rPr>
        <w:t>боты таймеров 0 и 1 в режиме 2.</w:t>
      </w:r>
    </w:p>
    <w:p w:rsidR="003657D2" w:rsidRDefault="003657D2" w:rsidP="005D471C">
      <w:pPr>
        <w:pStyle w:val="Standard"/>
        <w:spacing w:line="360" w:lineRule="auto"/>
        <w:jc w:val="center"/>
        <w:rPr>
          <w:rFonts w:ascii="Times New Roman" w:hAnsi="Times New Roman"/>
          <w:b/>
          <w:bCs/>
          <w:sz w:val="28"/>
          <w:szCs w:val="28"/>
        </w:rPr>
      </w:pPr>
      <w:r>
        <w:rPr>
          <w:rFonts w:ascii="Times New Roman" w:hAnsi="Times New Roman"/>
          <w:b/>
          <w:bCs/>
          <w:sz w:val="28"/>
          <w:szCs w:val="28"/>
        </w:rPr>
        <w:t>5.2.1.3 Работа таймеров в режиме 3</w:t>
      </w:r>
    </w:p>
    <w:p w:rsidR="005D471C" w:rsidRPr="005D471C" w:rsidRDefault="005D471C" w:rsidP="005D471C">
      <w:pPr>
        <w:pStyle w:val="Standard"/>
        <w:spacing w:line="360" w:lineRule="auto"/>
        <w:jc w:val="center"/>
        <w:rPr>
          <w:rFonts w:ascii="Times New Roman" w:hAnsi="Times New Roman"/>
          <w:sz w:val="28"/>
          <w:szCs w:val="28"/>
        </w:rPr>
      </w:pPr>
      <w:r>
        <w:rPr>
          <w:rFonts w:ascii="Times New Roman" w:hAnsi="Times New Roman"/>
          <w:sz w:val="28"/>
          <w:szCs w:val="28"/>
        </w:rPr>
        <w:t>Что бы выбрать данный режим работы необходимо установить биты М1=1 и М0=1. Для таймеров 0 и 1 третий режим различается. В режиме 3 таймер 1</w:t>
      </w:r>
    </w:p>
    <w:p w:rsidR="005709B2" w:rsidRDefault="003657D2" w:rsidP="005D471C">
      <w:pPr>
        <w:pStyle w:val="Standard"/>
        <w:spacing w:line="360" w:lineRule="auto"/>
        <w:rPr>
          <w:rFonts w:ascii="Times New Roman" w:hAnsi="Times New Roman"/>
          <w:sz w:val="28"/>
          <w:szCs w:val="28"/>
        </w:rPr>
      </w:pPr>
      <w:r>
        <w:rPr>
          <w:rFonts w:ascii="Times New Roman" w:hAnsi="Times New Roman"/>
          <w:sz w:val="28"/>
          <w:szCs w:val="28"/>
        </w:rPr>
        <w:t xml:space="preserve">остановлен, то есть просто хранит свое значение. Таймер 0 в режиме 3 </w:t>
      </w:r>
    </w:p>
    <w:p w:rsidR="005615FF" w:rsidRPr="005709B2" w:rsidRDefault="005615FF" w:rsidP="005615FF">
      <w:pPr>
        <w:pStyle w:val="Standard"/>
        <w:spacing w:line="360" w:lineRule="auto"/>
      </w:pPr>
      <w:r>
        <w:rPr>
          <w:rFonts w:ascii="Times New Roman" w:hAnsi="Times New Roman"/>
          <w:noProof/>
          <w:sz w:val="28"/>
          <w:szCs w:val="28"/>
          <w:lang w:eastAsia="ru-RU"/>
        </w:rPr>
        <w:drawing>
          <wp:anchor distT="0" distB="0" distL="114300" distR="114300" simplePos="0" relativeHeight="251663360" behindDoc="0" locked="0" layoutInCell="1" allowOverlap="1" wp14:anchorId="635ED2E5" wp14:editId="47CD9925">
            <wp:simplePos x="0" y="0"/>
            <wp:positionH relativeFrom="margin">
              <wp:posOffset>739140</wp:posOffset>
            </wp:positionH>
            <wp:positionV relativeFrom="paragraph">
              <wp:posOffset>316230</wp:posOffset>
            </wp:positionV>
            <wp:extent cx="4086225" cy="1857375"/>
            <wp:effectExtent l="0" t="0" r="9525" b="9525"/>
            <wp:wrapSquare wrapText="bothSides"/>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4086225" cy="18573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работает как два независимых счетчика, это показано на рисунке 5.5.</w:t>
      </w:r>
    </w:p>
    <w:p w:rsidR="005615FF" w:rsidRDefault="005615FF" w:rsidP="005D471C">
      <w:pPr>
        <w:pStyle w:val="Standard"/>
        <w:spacing w:line="360" w:lineRule="auto"/>
        <w:rPr>
          <w:rFonts w:ascii="Times New Roman" w:hAnsi="Times New Roman"/>
          <w:sz w:val="28"/>
          <w:szCs w:val="28"/>
        </w:rPr>
      </w:pPr>
    </w:p>
    <w:p w:rsidR="005615FF" w:rsidRDefault="005615FF" w:rsidP="005D471C">
      <w:pPr>
        <w:pStyle w:val="Standard"/>
        <w:spacing w:line="360" w:lineRule="auto"/>
        <w:jc w:val="center"/>
        <w:rPr>
          <w:rFonts w:ascii="Times New Roman" w:hAnsi="Times New Roman"/>
          <w:sz w:val="28"/>
          <w:szCs w:val="28"/>
        </w:rPr>
      </w:pPr>
    </w:p>
    <w:p w:rsidR="005615FF" w:rsidRDefault="005615FF" w:rsidP="005D471C">
      <w:pPr>
        <w:pStyle w:val="Standard"/>
        <w:spacing w:line="360" w:lineRule="auto"/>
        <w:jc w:val="center"/>
        <w:rPr>
          <w:rFonts w:ascii="Times New Roman" w:hAnsi="Times New Roman"/>
          <w:sz w:val="28"/>
          <w:szCs w:val="28"/>
        </w:rPr>
      </w:pPr>
    </w:p>
    <w:p w:rsidR="005615FF" w:rsidRDefault="005615FF" w:rsidP="005D471C">
      <w:pPr>
        <w:pStyle w:val="Standard"/>
        <w:spacing w:line="360" w:lineRule="auto"/>
        <w:jc w:val="center"/>
        <w:rPr>
          <w:rFonts w:ascii="Times New Roman" w:hAnsi="Times New Roman"/>
          <w:sz w:val="28"/>
          <w:szCs w:val="28"/>
        </w:rPr>
      </w:pPr>
    </w:p>
    <w:p w:rsidR="005709B2" w:rsidRDefault="005709B2" w:rsidP="005D471C">
      <w:pPr>
        <w:pStyle w:val="Standard"/>
        <w:spacing w:line="360" w:lineRule="auto"/>
        <w:jc w:val="center"/>
      </w:pPr>
      <w:r>
        <w:rPr>
          <w:rFonts w:ascii="Times New Roman" w:hAnsi="Times New Roman"/>
          <w:sz w:val="28"/>
          <w:szCs w:val="28"/>
        </w:rPr>
        <w:t xml:space="preserve">Рисунок 5.5 - структурная схема работы таймеров </w:t>
      </w:r>
      <w:proofErr w:type="gramStart"/>
      <w:r>
        <w:rPr>
          <w:rFonts w:ascii="Times New Roman" w:hAnsi="Times New Roman"/>
          <w:sz w:val="28"/>
          <w:szCs w:val="28"/>
        </w:rPr>
        <w:t>0  в</w:t>
      </w:r>
      <w:proofErr w:type="gramEnd"/>
      <w:r>
        <w:rPr>
          <w:rFonts w:ascii="Times New Roman" w:hAnsi="Times New Roman"/>
          <w:sz w:val="28"/>
          <w:szCs w:val="28"/>
        </w:rPr>
        <w:t xml:space="preserve"> режиме 3</w:t>
      </w:r>
    </w:p>
    <w:p w:rsidR="003657D2" w:rsidRDefault="003657D2" w:rsidP="005D471C">
      <w:pPr>
        <w:pStyle w:val="Standard"/>
        <w:spacing w:line="360" w:lineRule="auto"/>
        <w:rPr>
          <w:rFonts w:ascii="Times New Roman" w:hAnsi="Times New Roman"/>
          <w:sz w:val="28"/>
          <w:szCs w:val="28"/>
        </w:rPr>
      </w:pPr>
      <w:r>
        <w:rPr>
          <w:rFonts w:ascii="Times New Roman" w:hAnsi="Times New Roman"/>
          <w:sz w:val="28"/>
          <w:szCs w:val="28"/>
        </w:rPr>
        <w:lastRenderedPageBreak/>
        <w:t>Регистр TL0 использует биты управления таймера 0: С/Т0, GATE, TR0 и TF0. Регистр ТН0 работает только в режиме таймера, и использует биты TR1 и TF1 таймера 1.</w:t>
      </w:r>
    </w:p>
    <w:p w:rsidR="003657D2" w:rsidRDefault="003657D2" w:rsidP="005D471C">
      <w:pPr>
        <w:pStyle w:val="Standard"/>
        <w:spacing w:line="360" w:lineRule="auto"/>
        <w:jc w:val="center"/>
        <w:rPr>
          <w:rFonts w:ascii="Times New Roman" w:hAnsi="Times New Roman"/>
          <w:b/>
          <w:bCs/>
          <w:sz w:val="28"/>
          <w:szCs w:val="28"/>
        </w:rPr>
      </w:pPr>
      <w:r>
        <w:rPr>
          <w:rFonts w:ascii="Times New Roman" w:hAnsi="Times New Roman"/>
          <w:b/>
          <w:bCs/>
          <w:sz w:val="28"/>
          <w:szCs w:val="28"/>
        </w:rPr>
        <w:t xml:space="preserve">5.2.2Таймер — </w:t>
      </w:r>
      <w:proofErr w:type="gramStart"/>
      <w:r>
        <w:rPr>
          <w:rFonts w:ascii="Times New Roman" w:hAnsi="Times New Roman"/>
          <w:b/>
          <w:bCs/>
          <w:sz w:val="28"/>
          <w:szCs w:val="28"/>
        </w:rPr>
        <w:t>счётчик  2</w:t>
      </w:r>
      <w:proofErr w:type="gramEnd"/>
    </w:p>
    <w:p w:rsidR="003657D2" w:rsidRPr="00E20BEA" w:rsidRDefault="003657D2" w:rsidP="005D471C">
      <w:pPr>
        <w:pStyle w:val="Standard"/>
        <w:spacing w:line="360" w:lineRule="auto"/>
        <w:rPr>
          <w:sz w:val="28"/>
          <w:szCs w:val="28"/>
        </w:rPr>
      </w:pPr>
      <w:r>
        <w:rPr>
          <w:rFonts w:ascii="Times New Roman" w:hAnsi="Times New Roman"/>
          <w:sz w:val="28"/>
          <w:szCs w:val="28"/>
        </w:rPr>
        <w:t xml:space="preserve">Таймер </w:t>
      </w:r>
      <w:proofErr w:type="gramStart"/>
      <w:r>
        <w:rPr>
          <w:rFonts w:ascii="Times New Roman" w:hAnsi="Times New Roman"/>
          <w:sz w:val="28"/>
          <w:szCs w:val="28"/>
        </w:rPr>
        <w:t>2 ,</w:t>
      </w:r>
      <w:proofErr w:type="gramEnd"/>
      <w:r>
        <w:rPr>
          <w:rFonts w:ascii="Times New Roman" w:hAnsi="Times New Roman"/>
          <w:sz w:val="28"/>
          <w:szCs w:val="28"/>
        </w:rPr>
        <w:t xml:space="preserve"> обозначаемый T/C2 , используется как 16- разрядный таймер-счетчик или как генератор частоты приема/передачи. Он управляется регистром T2CON. T2CON относится к SFR регистрам, его адрес C8H, </w:t>
      </w:r>
      <w:r w:rsidRPr="00E20BEA">
        <w:rPr>
          <w:rFonts w:ascii="Times New Roman" w:hAnsi="Times New Roman"/>
          <w:sz w:val="28"/>
          <w:szCs w:val="28"/>
        </w:rPr>
        <w:t>з</w:t>
      </w:r>
      <w:r w:rsidRPr="00E20BEA">
        <w:rPr>
          <w:rFonts w:ascii="Times New Roman" w:hAnsi="Times New Roman"/>
          <w:color w:val="000000"/>
          <w:sz w:val="28"/>
          <w:szCs w:val="28"/>
        </w:rPr>
        <w:t>начение после подачи питания 0x00. Регистр имеет битовую адресацию.</w:t>
      </w:r>
    </w:p>
    <w:p w:rsidR="003657D2" w:rsidRDefault="003657D2" w:rsidP="005D471C">
      <w:pPr>
        <w:pStyle w:val="Standard"/>
        <w:spacing w:line="360" w:lineRule="auto"/>
      </w:pPr>
      <w:r>
        <w:rPr>
          <w:rFonts w:ascii="Times New Roman" w:hAnsi="Times New Roman"/>
          <w:color w:val="000000"/>
          <w:sz w:val="28"/>
          <w:szCs w:val="28"/>
        </w:rPr>
        <w:t>Назначение битов этого регистра приведено в таблице 3</w:t>
      </w:r>
      <w:r w:rsidR="00D66092">
        <w:rPr>
          <w:rFonts w:ascii="Times New Roman" w:hAnsi="Times New Roman"/>
          <w:color w:val="000000"/>
          <w:sz w:val="28"/>
          <w:szCs w:val="28"/>
        </w:rPr>
        <w:t xml:space="preserve"> приложения В</w:t>
      </w:r>
      <w:r>
        <w:rPr>
          <w:rFonts w:ascii="Times New Roman" w:hAnsi="Times New Roman"/>
          <w:color w:val="000000"/>
          <w:sz w:val="28"/>
          <w:szCs w:val="28"/>
        </w:rPr>
        <w:t>.</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Режим работы таймера-счетчика 2 устанавливается сочетаниями битов регистра T2CON так, как это показано в таблице 4</w:t>
      </w:r>
      <w:r w:rsidR="00D66092">
        <w:rPr>
          <w:rFonts w:ascii="Times New Roman" w:hAnsi="Times New Roman"/>
          <w:color w:val="000000"/>
          <w:sz w:val="28"/>
          <w:szCs w:val="28"/>
        </w:rPr>
        <w:t xml:space="preserve"> приложения В</w:t>
      </w:r>
      <w:r>
        <w:rPr>
          <w:rFonts w:ascii="Times New Roman" w:hAnsi="Times New Roman"/>
          <w:color w:val="000000"/>
          <w:sz w:val="28"/>
          <w:szCs w:val="28"/>
        </w:rPr>
        <w:t>.</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Таймер 2 использует регистры захвата/перезагрузки (RCAP2L и RCAP2H) и регистры (TL2 и TH2).</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TH2 и TL2 — старший и младший байт Таймера 0. SFR адрес — 0xCDh и 0xCCh соответственно.</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 xml:space="preserve">RCAP2H и RCAP2L — старший и младший байт захвата/перезагрузки. SFR адрес — </w:t>
      </w:r>
      <w:proofErr w:type="spellStart"/>
      <w:proofErr w:type="gramStart"/>
      <w:r>
        <w:rPr>
          <w:rFonts w:ascii="Times New Roman" w:hAnsi="Times New Roman"/>
          <w:color w:val="000000"/>
          <w:sz w:val="28"/>
          <w:szCs w:val="28"/>
        </w:rPr>
        <w:t>Cbh</w:t>
      </w:r>
      <w:proofErr w:type="spellEnd"/>
      <w:r>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w:t>
      </w:r>
      <w:proofErr w:type="spellStart"/>
      <w:r>
        <w:rPr>
          <w:rFonts w:ascii="Times New Roman" w:hAnsi="Times New Roman"/>
          <w:color w:val="000000"/>
          <w:sz w:val="28"/>
          <w:szCs w:val="28"/>
        </w:rPr>
        <w:t>Cah</w:t>
      </w:r>
      <w:proofErr w:type="spellEnd"/>
      <w:r>
        <w:rPr>
          <w:rFonts w:ascii="Times New Roman" w:hAnsi="Times New Roman"/>
          <w:color w:val="000000"/>
          <w:sz w:val="28"/>
          <w:szCs w:val="28"/>
        </w:rPr>
        <w:t xml:space="preserve"> соответственно.</w:t>
      </w:r>
    </w:p>
    <w:p w:rsidR="004376B1" w:rsidRPr="005615FF" w:rsidRDefault="003657D2" w:rsidP="005615FF">
      <w:pPr>
        <w:pStyle w:val="Standard"/>
        <w:spacing w:line="360" w:lineRule="auto"/>
        <w:rPr>
          <w:rFonts w:ascii="Times New Roman" w:hAnsi="Times New Roman"/>
          <w:color w:val="000000"/>
          <w:sz w:val="28"/>
          <w:szCs w:val="28"/>
        </w:rPr>
      </w:pPr>
      <w:r>
        <w:rPr>
          <w:rFonts w:ascii="Times New Roman" w:hAnsi="Times New Roman"/>
          <w:color w:val="000000"/>
          <w:sz w:val="28"/>
          <w:szCs w:val="28"/>
        </w:rPr>
        <w:t>Примечание: в ходе прохождения производственной практики, было пропущено исследование работы таймера 2 в режиме генер</w:t>
      </w:r>
      <w:r w:rsidR="005615FF">
        <w:rPr>
          <w:rFonts w:ascii="Times New Roman" w:hAnsi="Times New Roman"/>
          <w:color w:val="000000"/>
          <w:sz w:val="28"/>
          <w:szCs w:val="28"/>
        </w:rPr>
        <w:t xml:space="preserve">атора частоты </w:t>
      </w:r>
      <w:proofErr w:type="spellStart"/>
      <w:r w:rsidR="005615FF">
        <w:rPr>
          <w:rFonts w:ascii="Times New Roman" w:hAnsi="Times New Roman"/>
          <w:color w:val="000000"/>
          <w:sz w:val="28"/>
          <w:szCs w:val="28"/>
        </w:rPr>
        <w:t>приемпередатчика</w:t>
      </w:r>
      <w:proofErr w:type="spellEnd"/>
      <w:r w:rsidR="005615FF">
        <w:rPr>
          <w:rFonts w:ascii="Times New Roman" w:hAnsi="Times New Roman"/>
          <w:color w:val="000000"/>
          <w:sz w:val="28"/>
          <w:szCs w:val="28"/>
        </w:rPr>
        <w:t>.</w:t>
      </w:r>
    </w:p>
    <w:p w:rsidR="005615FF" w:rsidRDefault="005615FF" w:rsidP="005D471C">
      <w:pPr>
        <w:pStyle w:val="Standard"/>
        <w:spacing w:line="360" w:lineRule="auto"/>
        <w:jc w:val="center"/>
        <w:rPr>
          <w:rFonts w:ascii="Times New Roman" w:hAnsi="Times New Roman"/>
          <w:b/>
          <w:bCs/>
          <w:color w:val="000000"/>
          <w:sz w:val="28"/>
          <w:szCs w:val="28"/>
        </w:rPr>
      </w:pPr>
    </w:p>
    <w:p w:rsidR="005615FF" w:rsidRDefault="005615FF" w:rsidP="005D471C">
      <w:pPr>
        <w:pStyle w:val="Standard"/>
        <w:spacing w:line="360" w:lineRule="auto"/>
        <w:jc w:val="center"/>
        <w:rPr>
          <w:rFonts w:ascii="Times New Roman" w:hAnsi="Times New Roman"/>
          <w:b/>
          <w:bCs/>
          <w:color w:val="000000"/>
          <w:sz w:val="28"/>
          <w:szCs w:val="28"/>
        </w:rPr>
      </w:pPr>
    </w:p>
    <w:p w:rsidR="005615FF" w:rsidRDefault="005615FF" w:rsidP="005D471C">
      <w:pPr>
        <w:pStyle w:val="Standard"/>
        <w:spacing w:line="360" w:lineRule="auto"/>
        <w:jc w:val="center"/>
        <w:rPr>
          <w:rFonts w:ascii="Times New Roman" w:hAnsi="Times New Roman"/>
          <w:b/>
          <w:bCs/>
          <w:color w:val="000000"/>
          <w:sz w:val="28"/>
          <w:szCs w:val="28"/>
        </w:rPr>
      </w:pPr>
    </w:p>
    <w:p w:rsidR="005615FF" w:rsidRDefault="005615FF" w:rsidP="005D471C">
      <w:pPr>
        <w:pStyle w:val="Standard"/>
        <w:spacing w:line="360" w:lineRule="auto"/>
        <w:jc w:val="center"/>
        <w:rPr>
          <w:rFonts w:ascii="Times New Roman" w:hAnsi="Times New Roman"/>
          <w:b/>
          <w:bCs/>
          <w:color w:val="000000"/>
          <w:sz w:val="28"/>
          <w:szCs w:val="28"/>
        </w:rPr>
      </w:pPr>
    </w:p>
    <w:p w:rsidR="006A32B0" w:rsidRDefault="006A32B0" w:rsidP="005D471C">
      <w:pPr>
        <w:pStyle w:val="Standard"/>
        <w:spacing w:line="360" w:lineRule="auto"/>
        <w:jc w:val="center"/>
        <w:rPr>
          <w:rFonts w:ascii="Times New Roman" w:hAnsi="Times New Roman"/>
          <w:b/>
          <w:bCs/>
          <w:color w:val="000000"/>
          <w:sz w:val="28"/>
          <w:szCs w:val="28"/>
        </w:rPr>
      </w:pPr>
    </w:p>
    <w:p w:rsidR="003657D2" w:rsidRDefault="003657D2" w:rsidP="005D471C">
      <w:pPr>
        <w:pStyle w:val="Standard"/>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lastRenderedPageBreak/>
        <w:t>5.2.2.1 Работа таймера 2 в режиме автозагрузки</w:t>
      </w:r>
    </w:p>
    <w:p w:rsidR="003657D2" w:rsidRDefault="00936459" w:rsidP="005D471C">
      <w:pPr>
        <w:pStyle w:val="Standard"/>
        <w:spacing w:line="360" w:lineRule="auto"/>
        <w:rPr>
          <w:rFonts w:ascii="Times New Roman" w:hAnsi="Times New Roman"/>
          <w:color w:val="000000"/>
          <w:sz w:val="28"/>
          <w:szCs w:val="28"/>
        </w:rPr>
      </w:pPr>
      <w:r>
        <w:rPr>
          <w:rFonts w:ascii="Times New Roman" w:hAnsi="Times New Roman"/>
          <w:noProof/>
          <w:color w:val="000000"/>
          <w:sz w:val="28"/>
          <w:szCs w:val="28"/>
          <w:lang w:eastAsia="ru-RU"/>
        </w:rPr>
        <w:drawing>
          <wp:anchor distT="0" distB="0" distL="114300" distR="114300" simplePos="0" relativeHeight="251664384" behindDoc="0" locked="0" layoutInCell="1" allowOverlap="1" wp14:anchorId="710B93AF" wp14:editId="642D9FCD">
            <wp:simplePos x="0" y="0"/>
            <wp:positionH relativeFrom="column">
              <wp:posOffset>-155176</wp:posOffset>
            </wp:positionH>
            <wp:positionV relativeFrom="paragraph">
              <wp:posOffset>1803282</wp:posOffset>
            </wp:positionV>
            <wp:extent cx="5996940" cy="2136775"/>
            <wp:effectExtent l="0" t="0" r="3810" b="0"/>
            <wp:wrapSquare wrapText="bothSides"/>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5996940" cy="21367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3657D2">
        <w:rPr>
          <w:rFonts w:ascii="Times New Roman" w:hAnsi="Times New Roman"/>
          <w:color w:val="000000"/>
          <w:sz w:val="28"/>
          <w:szCs w:val="28"/>
        </w:rPr>
        <w:t xml:space="preserve">Логика работы таймера 2 в режиме автозагрузки представлена на </w:t>
      </w:r>
      <w:proofErr w:type="gramStart"/>
      <w:r w:rsidR="003657D2">
        <w:rPr>
          <w:rFonts w:ascii="Times New Roman" w:hAnsi="Times New Roman"/>
          <w:color w:val="000000"/>
          <w:sz w:val="28"/>
          <w:szCs w:val="28"/>
        </w:rPr>
        <w:t>рисунке  5.5</w:t>
      </w:r>
      <w:proofErr w:type="gramEnd"/>
      <w:r w:rsidR="003657D2">
        <w:rPr>
          <w:rFonts w:ascii="Times New Roman" w:hAnsi="Times New Roman"/>
          <w:color w:val="000000"/>
          <w:sz w:val="28"/>
          <w:szCs w:val="28"/>
        </w:rPr>
        <w:t>. 16 —  битное значение перезагрузки записывается в регистры RCAP2L(младшая часть ) и RCAP2H(старшая часть). В регистры TL2 и TH2 перед началом работы записываются те же значения. После окончания счета устанавливается флаг прерывания TF2, который вызывает перезагрузку регистров TL2 и TH2 значениями из регистров RCAP2L и RCAP2H,</w:t>
      </w:r>
    </w:p>
    <w:p w:rsidR="003657D2" w:rsidRPr="005D471C" w:rsidRDefault="003657D2" w:rsidP="005D471C">
      <w:pPr>
        <w:pStyle w:val="Standard"/>
        <w:spacing w:line="360" w:lineRule="auto"/>
        <w:jc w:val="center"/>
      </w:pPr>
      <w:r>
        <w:rPr>
          <w:rFonts w:ascii="Times New Roman" w:hAnsi="Times New Roman"/>
          <w:color w:val="000000"/>
          <w:sz w:val="28"/>
          <w:szCs w:val="28"/>
        </w:rPr>
        <w:t xml:space="preserve">Рисунок 5.5 - структурная схема работы таймера </w:t>
      </w:r>
      <w:proofErr w:type="gramStart"/>
      <w:r>
        <w:rPr>
          <w:rFonts w:ascii="Times New Roman" w:hAnsi="Times New Roman"/>
          <w:color w:val="000000"/>
          <w:sz w:val="28"/>
          <w:szCs w:val="28"/>
        </w:rPr>
        <w:t>2  в</w:t>
      </w:r>
      <w:proofErr w:type="gramEnd"/>
      <w:r>
        <w:rPr>
          <w:rFonts w:ascii="Times New Roman" w:hAnsi="Times New Roman"/>
          <w:color w:val="000000"/>
          <w:sz w:val="28"/>
          <w:szCs w:val="28"/>
        </w:rPr>
        <w:t xml:space="preserve"> режиме автозагрузки.</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 xml:space="preserve">Перезагрузка может быть вызвана также </w:t>
      </w:r>
      <w:proofErr w:type="gramStart"/>
      <w:r>
        <w:rPr>
          <w:rFonts w:ascii="Times New Roman" w:hAnsi="Times New Roman"/>
          <w:color w:val="000000"/>
          <w:sz w:val="28"/>
          <w:szCs w:val="28"/>
        </w:rPr>
        <w:t>переходом  1</w:t>
      </w:r>
      <w:proofErr w:type="gramEnd"/>
      <w:r>
        <w:rPr>
          <w:rFonts w:ascii="Times New Roman" w:hAnsi="Times New Roman"/>
          <w:color w:val="000000"/>
          <w:sz w:val="28"/>
          <w:szCs w:val="28"/>
        </w:rPr>
        <w:t xml:space="preserve"> -0 внешнего сигнала, поступающего в вывод T2EX микросхемы, при этом бит EXEN2. Должен быть установлен.</w:t>
      </w:r>
    </w:p>
    <w:p w:rsidR="003657D2" w:rsidRDefault="003657D2" w:rsidP="005D471C">
      <w:pPr>
        <w:pStyle w:val="Standard"/>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5.2.2.2 Работа таймера 2 в режиме захвата.</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Логика работы таймера 2 в режиме захвата приведена на рисунке 5.6.</w:t>
      </w:r>
    </w:p>
    <w:p w:rsidR="003657D2" w:rsidRDefault="003657D2" w:rsidP="005D471C">
      <w:pPr>
        <w:pStyle w:val="Standard"/>
        <w:spacing w:line="360" w:lineRule="auto"/>
        <w:jc w:val="center"/>
      </w:pPr>
      <w:r>
        <w:rPr>
          <w:rFonts w:ascii="Times New Roman" w:hAnsi="Times New Roman"/>
          <w:noProof/>
          <w:color w:val="000000"/>
          <w:sz w:val="28"/>
          <w:szCs w:val="28"/>
          <w:lang w:eastAsia="ru-RU"/>
        </w:rPr>
        <w:drawing>
          <wp:anchor distT="0" distB="0" distL="114300" distR="114300" simplePos="0" relativeHeight="251665408" behindDoc="0" locked="0" layoutInCell="1" allowOverlap="1" wp14:anchorId="7075EAEC" wp14:editId="76C2549F">
            <wp:simplePos x="0" y="0"/>
            <wp:positionH relativeFrom="margin">
              <wp:align>center</wp:align>
            </wp:positionH>
            <wp:positionV relativeFrom="paragraph">
              <wp:posOffset>177</wp:posOffset>
            </wp:positionV>
            <wp:extent cx="5454015" cy="2136775"/>
            <wp:effectExtent l="0" t="0" r="0" b="0"/>
            <wp:wrapSquare wrapText="bothSides"/>
            <wp:docPr id="7"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454015" cy="21367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sz w:val="28"/>
          <w:szCs w:val="28"/>
        </w:rPr>
        <w:t xml:space="preserve">Рисунок 5.6 - структурная схема работы таймера </w:t>
      </w:r>
      <w:proofErr w:type="gramStart"/>
      <w:r>
        <w:rPr>
          <w:rFonts w:ascii="Times New Roman" w:hAnsi="Times New Roman"/>
          <w:color w:val="000000"/>
          <w:sz w:val="28"/>
          <w:szCs w:val="28"/>
        </w:rPr>
        <w:t>2  в</w:t>
      </w:r>
      <w:proofErr w:type="gramEnd"/>
      <w:r>
        <w:rPr>
          <w:rFonts w:ascii="Times New Roman" w:hAnsi="Times New Roman"/>
          <w:color w:val="000000"/>
          <w:sz w:val="28"/>
          <w:szCs w:val="28"/>
        </w:rPr>
        <w:t xml:space="preserve"> режиме захвата.</w:t>
      </w:r>
    </w:p>
    <w:p w:rsidR="003657D2" w:rsidRPr="008F5C43"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lastRenderedPageBreak/>
        <w:t xml:space="preserve">Захват производится </w:t>
      </w:r>
      <w:proofErr w:type="gramStart"/>
      <w:r>
        <w:rPr>
          <w:rFonts w:ascii="Times New Roman" w:hAnsi="Times New Roman"/>
          <w:color w:val="000000"/>
          <w:sz w:val="28"/>
          <w:szCs w:val="28"/>
        </w:rPr>
        <w:t>переходом  1</w:t>
      </w:r>
      <w:proofErr w:type="gramEnd"/>
      <w:r>
        <w:rPr>
          <w:rFonts w:ascii="Times New Roman" w:hAnsi="Times New Roman"/>
          <w:color w:val="000000"/>
          <w:sz w:val="28"/>
          <w:szCs w:val="28"/>
        </w:rPr>
        <w:t xml:space="preserve"> -0 внешнего сигнала, поступающего на выход T2EX микросхемы, если бит EXEN2 установлен. При этом значение регистров счетчика запоминаются в регистрах захвата RCAP2</w:t>
      </w:r>
      <w:proofErr w:type="gramStart"/>
      <w:r>
        <w:rPr>
          <w:rFonts w:ascii="Times New Roman" w:hAnsi="Times New Roman"/>
          <w:color w:val="000000"/>
          <w:sz w:val="28"/>
          <w:szCs w:val="28"/>
        </w:rPr>
        <w:t>x .</w:t>
      </w:r>
      <w:proofErr w:type="gramEnd"/>
      <w:r>
        <w:rPr>
          <w:rFonts w:ascii="Times New Roman" w:hAnsi="Times New Roman"/>
          <w:color w:val="000000"/>
          <w:sz w:val="28"/>
          <w:szCs w:val="28"/>
        </w:rPr>
        <w:t xml:space="preserve"> Одновременно в регистре T2CON устанавливается внешний флаг таймера EXF2, который может быть использован для генерирования прерывания так же, как и флаг переполнения TF2.</w:t>
      </w:r>
    </w:p>
    <w:p w:rsidR="003657D2" w:rsidRDefault="007445B8" w:rsidP="005D471C">
      <w:pPr>
        <w:pStyle w:val="Standard"/>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5.2.3 Пример программы</w:t>
      </w:r>
      <w:r w:rsidR="003657D2">
        <w:rPr>
          <w:rFonts w:ascii="Times New Roman" w:hAnsi="Times New Roman"/>
          <w:b/>
          <w:bCs/>
          <w:color w:val="000000"/>
          <w:sz w:val="28"/>
          <w:szCs w:val="28"/>
        </w:rPr>
        <w:t xml:space="preserve"> работы таймера.</w:t>
      </w:r>
    </w:p>
    <w:p w:rsidR="003657D2" w:rsidRDefault="003657D2" w:rsidP="005D471C">
      <w:pPr>
        <w:pStyle w:val="Standard"/>
        <w:spacing w:line="360" w:lineRule="auto"/>
        <w:rPr>
          <w:rFonts w:ascii="Times New Roman" w:hAnsi="Times New Roman"/>
          <w:color w:val="000000"/>
          <w:sz w:val="28"/>
          <w:szCs w:val="28"/>
        </w:rPr>
      </w:pPr>
      <w:r>
        <w:rPr>
          <w:rFonts w:ascii="Times New Roman" w:hAnsi="Times New Roman"/>
          <w:color w:val="000000"/>
          <w:sz w:val="28"/>
          <w:szCs w:val="28"/>
        </w:rPr>
        <w:t>Прив</w:t>
      </w:r>
      <w:r w:rsidR="00E20BEA">
        <w:rPr>
          <w:rFonts w:ascii="Times New Roman" w:hAnsi="Times New Roman"/>
          <w:color w:val="000000"/>
          <w:sz w:val="28"/>
          <w:szCs w:val="28"/>
        </w:rPr>
        <w:t>еденная программа в приложении В</w:t>
      </w:r>
      <w:r w:rsidR="00F01629">
        <w:rPr>
          <w:rFonts w:ascii="Times New Roman" w:hAnsi="Times New Roman"/>
          <w:color w:val="000000"/>
          <w:sz w:val="28"/>
          <w:szCs w:val="28"/>
        </w:rPr>
        <w:t>-программа для таймера</w:t>
      </w:r>
      <w:r w:rsidR="002A35AA">
        <w:rPr>
          <w:rFonts w:ascii="Times New Roman" w:hAnsi="Times New Roman"/>
          <w:color w:val="000000"/>
          <w:sz w:val="28"/>
          <w:szCs w:val="28"/>
        </w:rPr>
        <w:t>,</w:t>
      </w:r>
      <w:r>
        <w:rPr>
          <w:rFonts w:ascii="Times New Roman" w:hAnsi="Times New Roman"/>
          <w:color w:val="000000"/>
          <w:sz w:val="28"/>
          <w:szCs w:val="28"/>
        </w:rPr>
        <w:t xml:space="preserve"> запускает таймер и по истечению </w:t>
      </w:r>
      <w:proofErr w:type="gramStart"/>
      <w:r>
        <w:rPr>
          <w:rFonts w:ascii="Times New Roman" w:hAnsi="Times New Roman"/>
          <w:color w:val="000000"/>
          <w:sz w:val="28"/>
          <w:szCs w:val="28"/>
        </w:rPr>
        <w:t>времени,  инвертирует</w:t>
      </w:r>
      <w:proofErr w:type="gramEnd"/>
      <w:r>
        <w:rPr>
          <w:rFonts w:ascii="Times New Roman" w:hAnsi="Times New Roman"/>
          <w:color w:val="000000"/>
          <w:sz w:val="28"/>
          <w:szCs w:val="28"/>
        </w:rPr>
        <w:t xml:space="preserve"> состояние светодиодов (переводит состояние светодиодов из 1 в 0 и наоборот). Всё происходит в бесконечном цикле.</w:t>
      </w:r>
    </w:p>
    <w:p w:rsidR="003657D2" w:rsidRDefault="003657D2" w:rsidP="005D471C">
      <w:pPr>
        <w:pStyle w:val="Standard"/>
        <w:spacing w:line="360" w:lineRule="auto"/>
      </w:pPr>
      <w:r>
        <w:rPr>
          <w:rFonts w:ascii="Times New Roman" w:hAnsi="Times New Roman"/>
          <w:color w:val="000000"/>
          <w:sz w:val="28"/>
          <w:szCs w:val="28"/>
        </w:rPr>
        <w:t xml:space="preserve">При установке </w:t>
      </w:r>
      <w:proofErr w:type="gramStart"/>
      <w:r>
        <w:rPr>
          <w:rFonts w:ascii="Times New Roman" w:hAnsi="Times New Roman"/>
          <w:color w:val="000000"/>
          <w:sz w:val="28"/>
          <w:szCs w:val="28"/>
        </w:rPr>
        <w:t>таймера ,</w:t>
      </w:r>
      <w:proofErr w:type="gramEnd"/>
      <w:r>
        <w:rPr>
          <w:rFonts w:ascii="Times New Roman" w:hAnsi="Times New Roman"/>
          <w:color w:val="000000"/>
          <w:sz w:val="28"/>
          <w:szCs w:val="28"/>
        </w:rPr>
        <w:t xml:space="preserve"> не обходимо учитывать тактовую частоту </w:t>
      </w:r>
      <w:r>
        <w:rPr>
          <w:rFonts w:ascii="Times New Roman" w:hAnsi="Times New Roman" w:cs="Times New Roman"/>
          <w:color w:val="000000"/>
          <w:sz w:val="28"/>
          <w:szCs w:val="28"/>
        </w:rPr>
        <w:t xml:space="preserve">процессора. В SDK </w:t>
      </w:r>
      <w:proofErr w:type="gramStart"/>
      <w:r>
        <w:rPr>
          <w:rFonts w:ascii="Times New Roman" w:hAnsi="Times New Roman" w:cs="Times New Roman"/>
          <w:color w:val="000000"/>
          <w:sz w:val="28"/>
          <w:szCs w:val="28"/>
        </w:rPr>
        <w:t>1.1  частота</w:t>
      </w:r>
      <w:proofErr w:type="gramEnd"/>
      <w:r>
        <w:rPr>
          <w:rFonts w:ascii="Times New Roman" w:hAnsi="Times New Roman" w:cs="Times New Roman"/>
          <w:color w:val="000000"/>
          <w:sz w:val="28"/>
          <w:szCs w:val="28"/>
        </w:rPr>
        <w:t xml:space="preserve"> процессора имеет возможность работать на частотах от </w:t>
      </w:r>
      <w:r>
        <w:rPr>
          <w:rFonts w:ascii="Times New Roman" w:hAnsi="Times New Roman" w:cs="Times New Roman"/>
          <w:sz w:val="28"/>
          <w:szCs w:val="28"/>
        </w:rPr>
        <w:t xml:space="preserve">0.131072 МГц до 16.777216 </w:t>
      </w:r>
      <w:proofErr w:type="spellStart"/>
      <w:r>
        <w:rPr>
          <w:rFonts w:ascii="Times New Roman" w:hAnsi="Times New Roman" w:cs="Times New Roman"/>
          <w:sz w:val="28"/>
          <w:szCs w:val="28"/>
        </w:rPr>
        <w:t>Мгц</w:t>
      </w:r>
      <w:proofErr w:type="spellEnd"/>
      <w:r>
        <w:rPr>
          <w:rFonts w:ascii="Times New Roman" w:hAnsi="Times New Roman" w:cs="Times New Roman"/>
          <w:sz w:val="28"/>
          <w:szCs w:val="28"/>
        </w:rPr>
        <w:t>. По умолчанию процессора работает на частоте 2.097152 МГц.</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В примере используется таймер 2 в режиме автозагрузки. Тактовую частоту процессора оставили по умолчанию.  В таком случаем на выход таймера буду подаваться импульсы с периодом 1/2097152=0,476 </w:t>
      </w:r>
      <w:proofErr w:type="spellStart"/>
      <w:r>
        <w:rPr>
          <w:rFonts w:ascii="Times New Roman" w:hAnsi="Times New Roman" w:cs="Times New Roman"/>
          <w:sz w:val="28"/>
          <w:szCs w:val="28"/>
        </w:rPr>
        <w:t>мкс</w:t>
      </w:r>
      <w:proofErr w:type="spellEnd"/>
      <w:r>
        <w:rPr>
          <w:rFonts w:ascii="Times New Roman" w:hAnsi="Times New Roman" w:cs="Times New Roman"/>
          <w:sz w:val="28"/>
          <w:szCs w:val="28"/>
        </w:rPr>
        <w:t xml:space="preserve">. Таймер 2 использует 16 - битный счетчик. </w:t>
      </w:r>
      <w:proofErr w:type="gramStart"/>
      <w:r>
        <w:rPr>
          <w:rFonts w:ascii="Times New Roman" w:hAnsi="Times New Roman" w:cs="Times New Roman"/>
          <w:sz w:val="28"/>
          <w:szCs w:val="28"/>
        </w:rPr>
        <w:t>Учитывая ,</w:t>
      </w:r>
      <w:proofErr w:type="gramEnd"/>
      <w:r>
        <w:rPr>
          <w:rFonts w:ascii="Times New Roman" w:hAnsi="Times New Roman" w:cs="Times New Roman"/>
          <w:sz w:val="28"/>
          <w:szCs w:val="28"/>
        </w:rPr>
        <w:t xml:space="preserve"> что регистры TL2 =00h и TH2 =00h и регистры перезагрузки обнулены. </w:t>
      </w:r>
      <w:proofErr w:type="gramStart"/>
      <w:r>
        <w:rPr>
          <w:rFonts w:ascii="Times New Roman" w:hAnsi="Times New Roman" w:cs="Times New Roman"/>
          <w:sz w:val="28"/>
          <w:szCs w:val="28"/>
        </w:rPr>
        <w:t>То ,</w:t>
      </w:r>
      <w:proofErr w:type="gramEnd"/>
      <w:r>
        <w:rPr>
          <w:rFonts w:ascii="Times New Roman" w:hAnsi="Times New Roman" w:cs="Times New Roman"/>
          <w:sz w:val="28"/>
          <w:szCs w:val="28"/>
        </w:rPr>
        <w:t xml:space="preserve"> что бы счетчик таймера переполнился , на вход таймера должно быть подано 65536 импульсов. Зная периодичность импульсов можно рассчитать </w:t>
      </w:r>
      <w:proofErr w:type="gramStart"/>
      <w:r>
        <w:rPr>
          <w:rFonts w:ascii="Times New Roman" w:hAnsi="Times New Roman" w:cs="Times New Roman"/>
          <w:sz w:val="28"/>
          <w:szCs w:val="28"/>
        </w:rPr>
        <w:t>время ,</w:t>
      </w:r>
      <w:proofErr w:type="gramEnd"/>
      <w:r>
        <w:rPr>
          <w:rFonts w:ascii="Times New Roman" w:hAnsi="Times New Roman" w:cs="Times New Roman"/>
          <w:sz w:val="28"/>
          <w:szCs w:val="28"/>
        </w:rPr>
        <w:t xml:space="preserve"> через которое  переполнится счетчик.</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Умножая период импульсов на количество необходимых </w:t>
      </w:r>
      <w:proofErr w:type="gramStart"/>
      <w:r>
        <w:rPr>
          <w:rFonts w:ascii="Times New Roman" w:hAnsi="Times New Roman" w:cs="Times New Roman"/>
          <w:sz w:val="28"/>
          <w:szCs w:val="28"/>
        </w:rPr>
        <w:t>импульсов ,</w:t>
      </w:r>
      <w:proofErr w:type="gramEnd"/>
      <w:r>
        <w:rPr>
          <w:rFonts w:ascii="Times New Roman" w:hAnsi="Times New Roman" w:cs="Times New Roman"/>
          <w:sz w:val="28"/>
          <w:szCs w:val="28"/>
        </w:rPr>
        <w:t xml:space="preserve"> получим время переполнения таймера.</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0,476*10^(-6)*65536=0.031 c.</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В программе используется таймер с паузой в 1 секунду. Что бы получить паузу в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необходимо рассчитать количество раз переполнения таймера.</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lastRenderedPageBreak/>
        <w:t>1/0.031=32.154</w:t>
      </w:r>
    </w:p>
    <w:p w:rsidR="003657D2"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И так таймер должен переполнится 32 </w:t>
      </w:r>
      <w:proofErr w:type="gramStart"/>
      <w:r>
        <w:rPr>
          <w:rFonts w:ascii="Times New Roman" w:hAnsi="Times New Roman" w:cs="Times New Roman"/>
          <w:sz w:val="28"/>
          <w:szCs w:val="28"/>
        </w:rPr>
        <w:t>раза ,</w:t>
      </w:r>
      <w:proofErr w:type="gramEnd"/>
      <w:r>
        <w:rPr>
          <w:rFonts w:ascii="Times New Roman" w:hAnsi="Times New Roman" w:cs="Times New Roman"/>
          <w:sz w:val="28"/>
          <w:szCs w:val="28"/>
        </w:rPr>
        <w:t xml:space="preserve"> что бы выдержать паузу в 1 секунду.</w:t>
      </w:r>
    </w:p>
    <w:p w:rsidR="00F01629" w:rsidRPr="005D471C" w:rsidRDefault="003657D2"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Так же необходимо указать, что при обработке переполнения таймера используется прерывание. Вектор прерывания от таймера 2 имеет адрес 202bh.</w:t>
      </w:r>
    </w:p>
    <w:p w:rsidR="003657D2" w:rsidRDefault="003657D2" w:rsidP="005615FF">
      <w:pPr>
        <w:pStyle w:val="Standard"/>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5.3. Средства управления ЖКИ</w:t>
      </w:r>
    </w:p>
    <w:p w:rsidR="003657D2" w:rsidRPr="00FC66AC" w:rsidRDefault="005615FF" w:rsidP="005615FF">
      <w:pPr>
        <w:pStyle w:val="Standard"/>
        <w:widowControl w:val="0"/>
        <w:shd w:val="clear" w:color="auto" w:fill="FFFFFF"/>
        <w:tabs>
          <w:tab w:val="left" w:pos="1454"/>
        </w:tabs>
        <w:autoSpaceDE w:val="0"/>
        <w:spacing w:line="360" w:lineRule="auto"/>
        <w:ind w:left="552" w:firstLine="540"/>
        <w:rPr>
          <w:rFonts w:ascii="Times New Roman" w:hAnsi="Times New Roman" w:cs="Times New Roman"/>
          <w:b/>
          <w:bCs/>
          <w:color w:val="000000"/>
          <w:spacing w:val="-6"/>
          <w:sz w:val="28"/>
          <w:szCs w:val="28"/>
        </w:rPr>
      </w:pPr>
      <w:r w:rsidRPr="00E53954">
        <w:rPr>
          <w:rFonts w:ascii="Times New Roman" w:hAnsi="Times New Roman" w:cs="Times New Roman"/>
          <w:b/>
          <w:bCs/>
          <w:color w:val="000000"/>
          <w:spacing w:val="-6"/>
          <w:sz w:val="28"/>
          <w:szCs w:val="28"/>
        </w:rPr>
        <w:t xml:space="preserve">                         </w:t>
      </w:r>
      <w:r>
        <w:rPr>
          <w:rFonts w:ascii="Times New Roman" w:hAnsi="Times New Roman" w:cs="Times New Roman"/>
          <w:b/>
          <w:bCs/>
          <w:color w:val="000000"/>
          <w:spacing w:val="-6"/>
          <w:sz w:val="28"/>
          <w:szCs w:val="28"/>
        </w:rPr>
        <w:t>5.3.</w:t>
      </w:r>
      <w:r w:rsidRPr="00E53954">
        <w:rPr>
          <w:rFonts w:ascii="Times New Roman" w:hAnsi="Times New Roman" w:cs="Times New Roman"/>
          <w:b/>
          <w:bCs/>
          <w:color w:val="000000"/>
          <w:spacing w:val="-6"/>
          <w:sz w:val="28"/>
          <w:szCs w:val="28"/>
        </w:rPr>
        <w:t>1</w:t>
      </w:r>
      <w:r w:rsidR="003657D2" w:rsidRPr="00FC66AC">
        <w:rPr>
          <w:rFonts w:ascii="Times New Roman" w:hAnsi="Times New Roman" w:cs="Times New Roman"/>
          <w:b/>
          <w:bCs/>
          <w:color w:val="000000"/>
          <w:spacing w:val="-6"/>
          <w:sz w:val="28"/>
          <w:szCs w:val="28"/>
        </w:rPr>
        <w:t xml:space="preserve"> Регистры управление ЖКИ</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Модуль ЖКИ встроен в контроллер (БИС) и имеет два 8 битных регистра: регистр команд (</w:t>
      </w:r>
      <w:proofErr w:type="gramStart"/>
      <w:r>
        <w:rPr>
          <w:rFonts w:ascii="Times New Roman" w:hAnsi="Times New Roman" w:cs="Times New Roman"/>
          <w:color w:val="000000"/>
          <w:spacing w:val="-6"/>
          <w:sz w:val="28"/>
          <w:szCs w:val="28"/>
          <w:lang w:val="en-US"/>
        </w:rPr>
        <w:t>IR</w:t>
      </w:r>
      <w:r>
        <w:rPr>
          <w:rFonts w:ascii="Times New Roman" w:hAnsi="Times New Roman" w:cs="Times New Roman"/>
          <w:color w:val="000000"/>
          <w:spacing w:val="-6"/>
          <w:sz w:val="28"/>
          <w:szCs w:val="28"/>
        </w:rPr>
        <w:t>)  и</w:t>
      </w:r>
      <w:proofErr w:type="gramEnd"/>
      <w:r>
        <w:rPr>
          <w:rFonts w:ascii="Times New Roman" w:hAnsi="Times New Roman" w:cs="Times New Roman"/>
          <w:color w:val="000000"/>
          <w:spacing w:val="-6"/>
          <w:sz w:val="28"/>
          <w:szCs w:val="28"/>
        </w:rPr>
        <w:t xml:space="preserve"> регистр данных (</w:t>
      </w:r>
      <w:r>
        <w:rPr>
          <w:rFonts w:ascii="Times New Roman" w:hAnsi="Times New Roman" w:cs="Times New Roman"/>
          <w:color w:val="000000"/>
          <w:spacing w:val="-6"/>
          <w:sz w:val="28"/>
          <w:szCs w:val="28"/>
          <w:lang w:val="en-US"/>
        </w:rPr>
        <w:t>DR</w:t>
      </w:r>
      <w:r>
        <w:rPr>
          <w:rFonts w:ascii="Times New Roman" w:hAnsi="Times New Roman" w:cs="Times New Roman"/>
          <w:color w:val="000000"/>
          <w:spacing w:val="-6"/>
          <w:sz w:val="28"/>
          <w:szCs w:val="28"/>
        </w:rPr>
        <w:t>).</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 xml:space="preserve">Регистр команд хранит коды таких операции, как очистка дисплея, перемещение </w:t>
      </w:r>
      <w:proofErr w:type="gramStart"/>
      <w:r>
        <w:rPr>
          <w:rFonts w:ascii="Times New Roman" w:hAnsi="Times New Roman" w:cs="Times New Roman"/>
          <w:color w:val="000000"/>
          <w:spacing w:val="-6"/>
          <w:sz w:val="28"/>
          <w:szCs w:val="28"/>
        </w:rPr>
        <w:t>курсора</w:t>
      </w:r>
      <w:proofErr w:type="gramEnd"/>
      <w:r>
        <w:rPr>
          <w:rFonts w:ascii="Times New Roman" w:hAnsi="Times New Roman" w:cs="Times New Roman"/>
          <w:color w:val="000000"/>
          <w:spacing w:val="-6"/>
          <w:sz w:val="28"/>
          <w:szCs w:val="28"/>
        </w:rPr>
        <w:t xml:space="preserve"> а также информацию об адресах памяти отображаемых данных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и генератора символов (</w:t>
      </w:r>
      <w:r>
        <w:rPr>
          <w:rFonts w:ascii="Times New Roman" w:hAnsi="Times New Roman" w:cs="Times New Roman"/>
          <w:color w:val="000000"/>
          <w:spacing w:val="-6"/>
          <w:sz w:val="28"/>
          <w:szCs w:val="28"/>
          <w:lang w:val="en-US"/>
        </w:rPr>
        <w:t>CGRAM</w:t>
      </w:r>
      <w:r>
        <w:rPr>
          <w:rFonts w:ascii="Times New Roman" w:hAnsi="Times New Roman" w:cs="Times New Roman"/>
          <w:color w:val="000000"/>
          <w:spacing w:val="-6"/>
          <w:sz w:val="28"/>
          <w:szCs w:val="28"/>
        </w:rPr>
        <w:t>). В регистр команд можно только записывать информацию из микропроцессора.</w:t>
      </w:r>
    </w:p>
    <w:p w:rsidR="003657D2" w:rsidRDefault="003657D2" w:rsidP="005D471C">
      <w:pPr>
        <w:pStyle w:val="Standard"/>
        <w:widowControl w:val="0"/>
        <w:shd w:val="clear" w:color="auto" w:fill="FFFFFF"/>
        <w:tabs>
          <w:tab w:val="left" w:pos="1454"/>
        </w:tabs>
        <w:autoSpaceDE w:val="0"/>
        <w:spacing w:line="360" w:lineRule="auto"/>
        <w:ind w:firstLine="15"/>
      </w:pPr>
      <w:r>
        <w:rPr>
          <w:rFonts w:ascii="Times New Roman" w:hAnsi="Times New Roman" w:cs="Times New Roman"/>
          <w:color w:val="000000"/>
          <w:spacing w:val="-6"/>
          <w:sz w:val="28"/>
          <w:szCs w:val="28"/>
        </w:rPr>
        <w:t xml:space="preserve">Регистр данных временно хранит и получает данные из регистра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proofErr w:type="gramStart"/>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w:t>
      </w:r>
      <w:proofErr w:type="gramEnd"/>
      <w:r>
        <w:rPr>
          <w:rFonts w:ascii="Times New Roman" w:hAnsi="Times New Roman" w:cs="Times New Roman"/>
          <w:color w:val="000000"/>
          <w:spacing w:val="-6"/>
          <w:sz w:val="28"/>
          <w:szCs w:val="28"/>
        </w:rPr>
        <w:t xml:space="preserve">  предназначенные для записи или чтения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xml:space="preserve"> или </w:t>
      </w:r>
      <w:r>
        <w:rPr>
          <w:rFonts w:ascii="Times New Roman" w:hAnsi="Times New Roman" w:cs="Times New Roman"/>
          <w:color w:val="000000"/>
          <w:spacing w:val="-6"/>
          <w:sz w:val="28"/>
          <w:szCs w:val="28"/>
          <w:lang w:val="en-US"/>
        </w:rPr>
        <w:t>CGRAM</w:t>
      </w:r>
      <w:r>
        <w:rPr>
          <w:rFonts w:ascii="Times New Roman" w:hAnsi="Times New Roman" w:cs="Times New Roman"/>
          <w:color w:val="000000"/>
          <w:spacing w:val="-6"/>
          <w:sz w:val="28"/>
          <w:szCs w:val="28"/>
        </w:rPr>
        <w:t>. Когда адресная инфо</w:t>
      </w:r>
      <w:r w:rsidR="00FC66AC">
        <w:rPr>
          <w:rFonts w:ascii="Times New Roman" w:hAnsi="Times New Roman" w:cs="Times New Roman"/>
          <w:color w:val="000000"/>
          <w:spacing w:val="-6"/>
          <w:sz w:val="28"/>
          <w:szCs w:val="28"/>
        </w:rPr>
        <w:t>р</w:t>
      </w:r>
      <w:r>
        <w:rPr>
          <w:rFonts w:ascii="Times New Roman" w:hAnsi="Times New Roman" w:cs="Times New Roman"/>
          <w:color w:val="000000"/>
          <w:spacing w:val="-6"/>
          <w:sz w:val="28"/>
          <w:szCs w:val="28"/>
        </w:rPr>
        <w:t xml:space="preserve">мация записывается в регистр команд, данные из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xml:space="preserve"> или </w:t>
      </w:r>
      <w:r>
        <w:rPr>
          <w:rFonts w:ascii="Times New Roman" w:hAnsi="Times New Roman" w:cs="Times New Roman"/>
          <w:color w:val="000000"/>
          <w:spacing w:val="-6"/>
          <w:sz w:val="28"/>
          <w:szCs w:val="28"/>
          <w:lang w:val="en-US"/>
        </w:rPr>
        <w:t>CGRAM</w:t>
      </w:r>
      <w:r>
        <w:rPr>
          <w:rFonts w:ascii="Times New Roman" w:hAnsi="Times New Roman" w:cs="Times New Roman"/>
          <w:color w:val="000000"/>
          <w:spacing w:val="-6"/>
          <w:sz w:val="28"/>
          <w:szCs w:val="28"/>
        </w:rPr>
        <w:t xml:space="preserve"> сохраняются в регистре данных.</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 xml:space="preserve">Регистр </w:t>
      </w:r>
      <w:r>
        <w:rPr>
          <w:rFonts w:ascii="Times New Roman" w:hAnsi="Times New Roman" w:cs="Times New Roman"/>
          <w:color w:val="000000"/>
          <w:spacing w:val="-6"/>
          <w:sz w:val="28"/>
          <w:szCs w:val="28"/>
          <w:lang w:val="en-US"/>
        </w:rPr>
        <w:t>IR</w:t>
      </w:r>
      <w:r>
        <w:rPr>
          <w:rFonts w:ascii="Times New Roman" w:hAnsi="Times New Roman" w:cs="Times New Roman"/>
          <w:color w:val="000000"/>
          <w:spacing w:val="-6"/>
          <w:sz w:val="28"/>
          <w:szCs w:val="28"/>
        </w:rPr>
        <w:t xml:space="preserve"> имеет адрес – 080006</w:t>
      </w:r>
      <w:r>
        <w:rPr>
          <w:rFonts w:ascii="Times New Roman" w:hAnsi="Times New Roman" w:cs="Times New Roman"/>
          <w:color w:val="000000"/>
          <w:spacing w:val="-6"/>
          <w:sz w:val="28"/>
          <w:szCs w:val="28"/>
          <w:lang w:val="en-US"/>
        </w:rPr>
        <w:t>H</w:t>
      </w:r>
      <w:r>
        <w:rPr>
          <w:rFonts w:ascii="Times New Roman" w:hAnsi="Times New Roman" w:cs="Times New Roman"/>
          <w:color w:val="000000"/>
          <w:spacing w:val="-6"/>
          <w:sz w:val="28"/>
          <w:szCs w:val="28"/>
        </w:rPr>
        <w:t>.</w:t>
      </w:r>
    </w:p>
    <w:p w:rsidR="003657D2" w:rsidRDefault="00FC66AC"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З</w:t>
      </w:r>
      <w:r w:rsidR="003657D2">
        <w:rPr>
          <w:rFonts w:ascii="Times New Roman" w:hAnsi="Times New Roman" w:cs="Times New Roman"/>
          <w:color w:val="000000"/>
          <w:spacing w:val="-6"/>
          <w:sz w:val="28"/>
          <w:szCs w:val="28"/>
        </w:rPr>
        <w:t>н</w:t>
      </w:r>
      <w:r>
        <w:rPr>
          <w:rFonts w:ascii="Times New Roman" w:hAnsi="Times New Roman" w:cs="Times New Roman"/>
          <w:color w:val="000000"/>
          <w:spacing w:val="-6"/>
          <w:sz w:val="28"/>
          <w:szCs w:val="28"/>
        </w:rPr>
        <w:t>ачени</w:t>
      </w:r>
      <w:r w:rsidR="003657D2">
        <w:rPr>
          <w:rFonts w:ascii="Times New Roman" w:hAnsi="Times New Roman" w:cs="Times New Roman"/>
          <w:color w:val="000000"/>
          <w:spacing w:val="-6"/>
          <w:sz w:val="28"/>
          <w:szCs w:val="28"/>
        </w:rPr>
        <w:t xml:space="preserve">е после </w:t>
      </w:r>
      <w:proofErr w:type="gramStart"/>
      <w:r w:rsidR="003657D2">
        <w:rPr>
          <w:rFonts w:ascii="Times New Roman" w:hAnsi="Times New Roman" w:cs="Times New Roman"/>
          <w:color w:val="000000"/>
          <w:spacing w:val="-6"/>
          <w:sz w:val="28"/>
          <w:szCs w:val="28"/>
        </w:rPr>
        <w:t>сброса  ххххх</w:t>
      </w:r>
      <w:proofErr w:type="gramEnd"/>
      <w:r w:rsidR="003657D2">
        <w:rPr>
          <w:rFonts w:ascii="Times New Roman" w:hAnsi="Times New Roman" w:cs="Times New Roman"/>
          <w:color w:val="000000"/>
          <w:spacing w:val="-6"/>
          <w:sz w:val="28"/>
          <w:szCs w:val="28"/>
        </w:rPr>
        <w:t>010</w:t>
      </w:r>
      <w:r w:rsidR="003657D2">
        <w:rPr>
          <w:rFonts w:ascii="Times New Roman" w:hAnsi="Times New Roman" w:cs="Times New Roman"/>
          <w:color w:val="000000"/>
          <w:spacing w:val="-6"/>
          <w:sz w:val="28"/>
          <w:szCs w:val="28"/>
          <w:lang w:val="en-US"/>
        </w:rPr>
        <w:t>B</w:t>
      </w:r>
      <w:r w:rsidR="003657D2">
        <w:rPr>
          <w:rFonts w:ascii="Times New Roman" w:hAnsi="Times New Roman" w:cs="Times New Roman"/>
          <w:color w:val="000000"/>
          <w:spacing w:val="-6"/>
          <w:sz w:val="28"/>
          <w:szCs w:val="28"/>
        </w:rPr>
        <w:t>.</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 xml:space="preserve">Регистр </w:t>
      </w:r>
      <w:r>
        <w:rPr>
          <w:rFonts w:ascii="Times New Roman" w:hAnsi="Times New Roman" w:cs="Times New Roman"/>
          <w:color w:val="000000"/>
          <w:spacing w:val="-6"/>
          <w:sz w:val="28"/>
          <w:szCs w:val="28"/>
          <w:lang w:val="en-US"/>
        </w:rPr>
        <w:t>IR</w:t>
      </w:r>
      <w:r>
        <w:rPr>
          <w:rFonts w:ascii="Times New Roman" w:hAnsi="Times New Roman" w:cs="Times New Roman"/>
          <w:color w:val="000000"/>
          <w:spacing w:val="-6"/>
          <w:sz w:val="28"/>
          <w:szCs w:val="28"/>
        </w:rPr>
        <w:t xml:space="preserve"> получает данные из регистра </w:t>
      </w:r>
      <w:r>
        <w:rPr>
          <w:rFonts w:ascii="Times New Roman" w:hAnsi="Times New Roman" w:cs="Times New Roman"/>
          <w:color w:val="000000"/>
          <w:spacing w:val="-6"/>
          <w:sz w:val="28"/>
          <w:szCs w:val="28"/>
          <w:lang w:val="en-US"/>
        </w:rPr>
        <w:t>C</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w:t>
      </w:r>
    </w:p>
    <w:p w:rsidR="003657D2" w:rsidRDefault="003657D2" w:rsidP="005D471C">
      <w:pPr>
        <w:pStyle w:val="Standard"/>
        <w:widowControl w:val="0"/>
        <w:shd w:val="clear" w:color="auto" w:fill="FFFFFF"/>
        <w:tabs>
          <w:tab w:val="left" w:pos="1454"/>
        </w:tabs>
        <w:autoSpaceDE w:val="0"/>
        <w:spacing w:line="360" w:lineRule="auto"/>
        <w:rPr>
          <w:rFonts w:ascii="Times New Roman" w:hAnsi="Times New Roman" w:cs="Times New Roman"/>
          <w:color w:val="000000"/>
          <w:spacing w:val="-6"/>
          <w:sz w:val="28"/>
          <w:szCs w:val="28"/>
        </w:rPr>
      </w:pPr>
      <w:proofErr w:type="gramStart"/>
      <w:r>
        <w:rPr>
          <w:rFonts w:ascii="Times New Roman" w:hAnsi="Times New Roman" w:cs="Times New Roman"/>
          <w:color w:val="000000"/>
          <w:spacing w:val="-6"/>
          <w:sz w:val="28"/>
          <w:szCs w:val="28"/>
        </w:rPr>
        <w:t>Заметим ,</w:t>
      </w:r>
      <w:proofErr w:type="gramEnd"/>
      <w:r>
        <w:rPr>
          <w:rFonts w:ascii="Times New Roman" w:hAnsi="Times New Roman" w:cs="Times New Roman"/>
          <w:color w:val="000000"/>
          <w:spacing w:val="-6"/>
          <w:sz w:val="28"/>
          <w:szCs w:val="28"/>
        </w:rPr>
        <w:t xml:space="preserve"> что биты 4-7 н</w:t>
      </w:r>
      <w:r w:rsidR="00F01629">
        <w:rPr>
          <w:rFonts w:ascii="Times New Roman" w:hAnsi="Times New Roman" w:cs="Times New Roman"/>
          <w:color w:val="000000"/>
          <w:spacing w:val="-6"/>
          <w:sz w:val="28"/>
          <w:szCs w:val="28"/>
        </w:rPr>
        <w:t>е используются, и игнорируются.</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 xml:space="preserve">Регистр </w:t>
      </w:r>
      <w:r>
        <w:rPr>
          <w:rFonts w:ascii="Times New Roman" w:hAnsi="Times New Roman" w:cs="Times New Roman"/>
          <w:color w:val="000000"/>
          <w:spacing w:val="-6"/>
          <w:sz w:val="28"/>
          <w:szCs w:val="28"/>
          <w:lang w:val="en-US"/>
        </w:rPr>
        <w:t>DR</w:t>
      </w:r>
      <w:r>
        <w:rPr>
          <w:rFonts w:ascii="Times New Roman" w:hAnsi="Times New Roman" w:cs="Times New Roman"/>
          <w:color w:val="000000"/>
          <w:spacing w:val="-6"/>
          <w:sz w:val="28"/>
          <w:szCs w:val="28"/>
        </w:rPr>
        <w:t xml:space="preserve"> имеет адрес – 080001</w:t>
      </w:r>
      <w:r>
        <w:rPr>
          <w:rFonts w:ascii="Times New Roman" w:hAnsi="Times New Roman" w:cs="Times New Roman"/>
          <w:color w:val="000000"/>
          <w:spacing w:val="-6"/>
          <w:sz w:val="28"/>
          <w:szCs w:val="28"/>
          <w:lang w:val="en-US"/>
        </w:rPr>
        <w:t>H</w:t>
      </w:r>
      <w:r>
        <w:rPr>
          <w:rFonts w:ascii="Times New Roman" w:hAnsi="Times New Roman" w:cs="Times New Roman"/>
          <w:color w:val="000000"/>
          <w:spacing w:val="-6"/>
          <w:sz w:val="28"/>
          <w:szCs w:val="28"/>
        </w:rPr>
        <w:t>.</w:t>
      </w:r>
    </w:p>
    <w:p w:rsidR="003657D2" w:rsidRDefault="003657D2" w:rsidP="005D471C">
      <w:pPr>
        <w:pStyle w:val="Standard"/>
        <w:widowControl w:val="0"/>
        <w:shd w:val="clear" w:color="auto" w:fill="FFFFFF"/>
        <w:tabs>
          <w:tab w:val="left" w:pos="1454"/>
        </w:tabs>
        <w:autoSpaceDE w:val="0"/>
        <w:spacing w:line="360" w:lineRule="auto"/>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Регистр </w:t>
      </w:r>
      <w:r>
        <w:rPr>
          <w:rFonts w:ascii="Times New Roman" w:hAnsi="Times New Roman" w:cs="Times New Roman"/>
          <w:color w:val="000000"/>
          <w:spacing w:val="-6"/>
          <w:sz w:val="28"/>
          <w:szCs w:val="28"/>
          <w:lang w:val="en-US"/>
        </w:rPr>
        <w:t>DR</w:t>
      </w:r>
      <w:r>
        <w:rPr>
          <w:rFonts w:ascii="Times New Roman" w:hAnsi="Times New Roman" w:cs="Times New Roman"/>
          <w:color w:val="000000"/>
          <w:spacing w:val="-6"/>
          <w:sz w:val="28"/>
          <w:szCs w:val="28"/>
        </w:rPr>
        <w:t xml:space="preserve"> получает данные из регистра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w:t>
      </w:r>
    </w:p>
    <w:p w:rsidR="005D471C" w:rsidRPr="005031C0" w:rsidRDefault="00FC66AC" w:rsidP="005031C0">
      <w:pPr>
        <w:pStyle w:val="Standard"/>
        <w:widowControl w:val="0"/>
        <w:shd w:val="clear" w:color="auto" w:fill="FFFFFF"/>
        <w:tabs>
          <w:tab w:val="left" w:pos="1454"/>
        </w:tabs>
        <w:autoSpaceDE w:val="0"/>
        <w:spacing w:line="360" w:lineRule="auto"/>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Назначение бит регистра </w:t>
      </w:r>
      <w:r w:rsidR="00F236FF">
        <w:rPr>
          <w:rFonts w:ascii="Times New Roman" w:hAnsi="Times New Roman" w:cs="Times New Roman"/>
          <w:color w:val="000000"/>
          <w:spacing w:val="-6"/>
          <w:sz w:val="28"/>
          <w:szCs w:val="28"/>
          <w:lang w:val="en-US"/>
        </w:rPr>
        <w:t>Data</w:t>
      </w:r>
      <w:r w:rsidR="00F236FF" w:rsidRPr="00F236FF">
        <w:rPr>
          <w:rFonts w:ascii="Times New Roman" w:hAnsi="Times New Roman" w:cs="Times New Roman"/>
          <w:color w:val="000000"/>
          <w:spacing w:val="-6"/>
          <w:sz w:val="28"/>
          <w:szCs w:val="28"/>
        </w:rPr>
        <w:t>_</w:t>
      </w:r>
      <w:r w:rsidR="00F236FF">
        <w:rPr>
          <w:rFonts w:ascii="Times New Roman" w:hAnsi="Times New Roman" w:cs="Times New Roman"/>
          <w:color w:val="000000"/>
          <w:spacing w:val="-6"/>
          <w:sz w:val="28"/>
          <w:szCs w:val="28"/>
          <w:lang w:val="en-US"/>
        </w:rPr>
        <w:t>IND</w:t>
      </w:r>
      <w:r w:rsidR="00F236FF">
        <w:rPr>
          <w:rFonts w:ascii="Times New Roman" w:hAnsi="Times New Roman" w:cs="Times New Roman"/>
          <w:color w:val="000000"/>
          <w:spacing w:val="-6"/>
          <w:sz w:val="28"/>
          <w:szCs w:val="28"/>
        </w:rPr>
        <w:t xml:space="preserve"> представлены в таблице 5</w:t>
      </w:r>
      <w:r>
        <w:rPr>
          <w:rFonts w:ascii="Times New Roman" w:hAnsi="Times New Roman" w:cs="Times New Roman"/>
          <w:color w:val="000000"/>
          <w:spacing w:val="-6"/>
          <w:sz w:val="28"/>
          <w:szCs w:val="28"/>
        </w:rPr>
        <w:t xml:space="preserve"> приложения Г.</w:t>
      </w:r>
    </w:p>
    <w:p w:rsidR="00936459" w:rsidRDefault="00936459" w:rsidP="005D471C">
      <w:pPr>
        <w:pStyle w:val="Standard"/>
        <w:widowControl w:val="0"/>
        <w:shd w:val="clear" w:color="auto" w:fill="FFFFFF"/>
        <w:tabs>
          <w:tab w:val="left" w:pos="1454"/>
        </w:tabs>
        <w:autoSpaceDE w:val="0"/>
        <w:spacing w:line="360" w:lineRule="auto"/>
        <w:ind w:left="552" w:firstLine="540"/>
        <w:jc w:val="center"/>
        <w:rPr>
          <w:rFonts w:ascii="Times New Roman" w:hAnsi="Times New Roman" w:cs="Times New Roman"/>
          <w:b/>
          <w:bCs/>
          <w:color w:val="000000"/>
          <w:spacing w:val="-6"/>
          <w:sz w:val="28"/>
          <w:szCs w:val="28"/>
        </w:rPr>
      </w:pPr>
    </w:p>
    <w:p w:rsidR="003657D2" w:rsidRDefault="003657D2" w:rsidP="005D471C">
      <w:pPr>
        <w:pStyle w:val="Standard"/>
        <w:widowControl w:val="0"/>
        <w:shd w:val="clear" w:color="auto" w:fill="FFFFFF"/>
        <w:tabs>
          <w:tab w:val="left" w:pos="1454"/>
        </w:tabs>
        <w:autoSpaceDE w:val="0"/>
        <w:spacing w:line="360" w:lineRule="auto"/>
        <w:ind w:left="552" w:firstLine="540"/>
        <w:jc w:val="center"/>
        <w:rPr>
          <w:rFonts w:ascii="Times New Roman" w:hAnsi="Times New Roman" w:cs="Times New Roman"/>
          <w:b/>
          <w:bCs/>
          <w:color w:val="000000"/>
          <w:spacing w:val="-6"/>
          <w:sz w:val="28"/>
          <w:szCs w:val="28"/>
        </w:rPr>
      </w:pPr>
      <w:r>
        <w:rPr>
          <w:rFonts w:ascii="Times New Roman" w:hAnsi="Times New Roman" w:cs="Times New Roman"/>
          <w:b/>
          <w:bCs/>
          <w:color w:val="000000"/>
          <w:spacing w:val="-6"/>
          <w:sz w:val="28"/>
          <w:szCs w:val="28"/>
        </w:rPr>
        <w:t>5.3.3 Описание функций</w:t>
      </w:r>
    </w:p>
    <w:p w:rsidR="003657D2" w:rsidRDefault="003657D2" w:rsidP="005D471C">
      <w:pPr>
        <w:pStyle w:val="Standard"/>
        <w:widowControl w:val="0"/>
        <w:shd w:val="clear" w:color="auto" w:fill="FFFFFF"/>
        <w:tabs>
          <w:tab w:val="left" w:pos="1015"/>
        </w:tabs>
        <w:autoSpaceDE w:val="0"/>
        <w:spacing w:line="360" w:lineRule="auto"/>
        <w:ind w:left="113" w:firstLine="510"/>
      </w:pPr>
      <w:r>
        <w:rPr>
          <w:rFonts w:ascii="Times New Roman" w:hAnsi="Times New Roman" w:cs="Times New Roman"/>
          <w:color w:val="000000"/>
          <w:spacing w:val="-6"/>
          <w:sz w:val="28"/>
          <w:szCs w:val="28"/>
        </w:rPr>
        <w:t xml:space="preserve">За выполнением внутренних операций БИС следит флаг </w:t>
      </w:r>
      <w:proofErr w:type="gramStart"/>
      <w:r>
        <w:rPr>
          <w:rFonts w:ascii="Times New Roman" w:hAnsi="Times New Roman" w:cs="Times New Roman"/>
          <w:color w:val="000000"/>
          <w:spacing w:val="-6"/>
          <w:sz w:val="28"/>
          <w:szCs w:val="28"/>
          <w:lang w:val="en-US"/>
        </w:rPr>
        <w:t>BF</w:t>
      </w:r>
      <w:r>
        <w:rPr>
          <w:rFonts w:ascii="Times New Roman" w:hAnsi="Times New Roman" w:cs="Times New Roman"/>
          <w:color w:val="000000"/>
          <w:spacing w:val="-6"/>
          <w:sz w:val="28"/>
          <w:szCs w:val="28"/>
        </w:rPr>
        <w:t xml:space="preserve"> ,</w:t>
      </w:r>
      <w:proofErr w:type="gramEnd"/>
      <w:r>
        <w:rPr>
          <w:rFonts w:ascii="Times New Roman" w:hAnsi="Times New Roman" w:cs="Times New Roman"/>
          <w:color w:val="000000"/>
          <w:spacing w:val="-6"/>
          <w:sz w:val="28"/>
          <w:szCs w:val="28"/>
        </w:rPr>
        <w:t xml:space="preserve"> если флаг равен 1 , то значит БИС занята, и следующая команда не может быть принята. Если биты </w:t>
      </w:r>
      <w:r>
        <w:rPr>
          <w:rFonts w:ascii="Times New Roman" w:hAnsi="Times New Roman" w:cs="Times New Roman"/>
          <w:color w:val="000000"/>
          <w:spacing w:val="-6"/>
          <w:sz w:val="28"/>
          <w:szCs w:val="28"/>
          <w:lang w:val="en-US"/>
        </w:rPr>
        <w:t>RS</w:t>
      </w:r>
      <w:r>
        <w:rPr>
          <w:rFonts w:ascii="Times New Roman" w:hAnsi="Times New Roman" w:cs="Times New Roman"/>
          <w:color w:val="000000"/>
          <w:spacing w:val="-6"/>
          <w:sz w:val="28"/>
          <w:szCs w:val="28"/>
        </w:rPr>
        <w:t xml:space="preserve">=0 и </w:t>
      </w:r>
      <w:r>
        <w:rPr>
          <w:rFonts w:ascii="Times New Roman" w:hAnsi="Times New Roman" w:cs="Times New Roman"/>
          <w:color w:val="000000"/>
          <w:spacing w:val="-6"/>
          <w:sz w:val="28"/>
          <w:szCs w:val="28"/>
          <w:lang w:val="en-US"/>
        </w:rPr>
        <w:t>R</w:t>
      </w:r>
      <w:r>
        <w:rPr>
          <w:rFonts w:ascii="Times New Roman" w:hAnsi="Times New Roman" w:cs="Times New Roman"/>
          <w:color w:val="000000"/>
          <w:spacing w:val="-6"/>
          <w:sz w:val="28"/>
          <w:szCs w:val="28"/>
        </w:rPr>
        <w:t>/</w:t>
      </w:r>
      <w:r>
        <w:rPr>
          <w:rFonts w:ascii="Times New Roman" w:hAnsi="Times New Roman" w:cs="Times New Roman"/>
          <w:color w:val="000000"/>
          <w:spacing w:val="-6"/>
          <w:sz w:val="28"/>
          <w:szCs w:val="28"/>
          <w:lang w:val="en-US"/>
        </w:rPr>
        <w:t>W</w:t>
      </w:r>
      <w:r>
        <w:rPr>
          <w:rFonts w:ascii="Times New Roman" w:hAnsi="Times New Roman" w:cs="Times New Roman"/>
          <w:color w:val="000000"/>
          <w:spacing w:val="-6"/>
          <w:sz w:val="28"/>
          <w:szCs w:val="28"/>
        </w:rPr>
        <w:t xml:space="preserve"> =1, содержимое флага занятости передаётся в бит </w:t>
      </w:r>
      <w:r>
        <w:rPr>
          <w:rFonts w:ascii="Times New Roman" w:hAnsi="Times New Roman" w:cs="Times New Roman"/>
          <w:color w:val="000000"/>
          <w:spacing w:val="-6"/>
          <w:sz w:val="28"/>
          <w:szCs w:val="28"/>
          <w:lang w:val="en-US"/>
        </w:rPr>
        <w:t>DB</w:t>
      </w:r>
      <w:r>
        <w:rPr>
          <w:rFonts w:ascii="Times New Roman" w:hAnsi="Times New Roman" w:cs="Times New Roman"/>
          <w:color w:val="000000"/>
          <w:spacing w:val="-6"/>
          <w:sz w:val="28"/>
          <w:szCs w:val="28"/>
        </w:rPr>
        <w:t>7. Следующая команда может быть записана только при значении флага занятости, равном 0.</w:t>
      </w:r>
    </w:p>
    <w:p w:rsidR="003657D2" w:rsidRDefault="003657D2" w:rsidP="005D471C">
      <w:pPr>
        <w:pStyle w:val="Standard"/>
        <w:widowControl w:val="0"/>
        <w:shd w:val="clear" w:color="auto" w:fill="FFFFFF"/>
        <w:tabs>
          <w:tab w:val="left" w:pos="1454"/>
        </w:tabs>
        <w:autoSpaceDE w:val="0"/>
        <w:spacing w:line="360" w:lineRule="auto"/>
      </w:pPr>
      <w:r>
        <w:rPr>
          <w:rFonts w:ascii="Times New Roman" w:hAnsi="Times New Roman" w:cs="Times New Roman"/>
          <w:b/>
          <w:bCs/>
          <w:color w:val="000000"/>
          <w:spacing w:val="-6"/>
          <w:sz w:val="28"/>
          <w:szCs w:val="28"/>
        </w:rPr>
        <w:t>Счетчик адреса (</w:t>
      </w:r>
      <w:r>
        <w:rPr>
          <w:rFonts w:ascii="Times New Roman" w:hAnsi="Times New Roman" w:cs="Times New Roman"/>
          <w:b/>
          <w:bCs/>
          <w:color w:val="000000"/>
          <w:spacing w:val="-6"/>
          <w:sz w:val="28"/>
          <w:szCs w:val="28"/>
          <w:lang w:val="en-US"/>
        </w:rPr>
        <w:t>AC</w:t>
      </w:r>
      <w:r>
        <w:rPr>
          <w:rFonts w:ascii="Times New Roman" w:hAnsi="Times New Roman" w:cs="Times New Roman"/>
          <w:b/>
          <w:bCs/>
          <w:color w:val="000000"/>
          <w:spacing w:val="-6"/>
          <w:sz w:val="28"/>
          <w:szCs w:val="28"/>
        </w:rPr>
        <w:t>)</w:t>
      </w:r>
    </w:p>
    <w:p w:rsidR="003657D2" w:rsidRDefault="003657D2" w:rsidP="005D471C">
      <w:pPr>
        <w:pStyle w:val="Standard"/>
        <w:widowControl w:val="0"/>
        <w:shd w:val="clear" w:color="auto" w:fill="FFFFFF"/>
        <w:tabs>
          <w:tab w:val="left" w:pos="1469"/>
        </w:tabs>
        <w:autoSpaceDE w:val="0"/>
        <w:spacing w:line="360" w:lineRule="auto"/>
        <w:ind w:left="567" w:hanging="567"/>
      </w:pPr>
      <w:r>
        <w:rPr>
          <w:rFonts w:ascii="Times New Roman" w:hAnsi="Times New Roman" w:cs="Times New Roman"/>
          <w:color w:val="000000"/>
          <w:spacing w:val="-6"/>
          <w:sz w:val="28"/>
          <w:szCs w:val="28"/>
        </w:rPr>
        <w:t>Счетчик адреса (</w:t>
      </w:r>
      <w:r>
        <w:rPr>
          <w:rFonts w:ascii="Times New Roman" w:hAnsi="Times New Roman" w:cs="Times New Roman"/>
          <w:color w:val="000000"/>
          <w:spacing w:val="-6"/>
          <w:sz w:val="28"/>
          <w:szCs w:val="28"/>
          <w:lang w:val="en-US"/>
        </w:rPr>
        <w:t>AC</w:t>
      </w:r>
      <w:r>
        <w:rPr>
          <w:rFonts w:ascii="Times New Roman" w:hAnsi="Times New Roman" w:cs="Times New Roman"/>
          <w:color w:val="000000"/>
          <w:spacing w:val="-6"/>
          <w:sz w:val="28"/>
          <w:szCs w:val="28"/>
        </w:rPr>
        <w:t xml:space="preserve">) назначает адреса и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xml:space="preserve">, и </w:t>
      </w:r>
      <w:r>
        <w:rPr>
          <w:rFonts w:ascii="Times New Roman" w:hAnsi="Times New Roman" w:cs="Times New Roman"/>
          <w:color w:val="000000"/>
          <w:spacing w:val="-6"/>
          <w:sz w:val="28"/>
          <w:szCs w:val="28"/>
          <w:lang w:val="en-US"/>
        </w:rPr>
        <w:t>CGRAM</w:t>
      </w:r>
      <w:r>
        <w:rPr>
          <w:rFonts w:ascii="Times New Roman" w:hAnsi="Times New Roman" w:cs="Times New Roman"/>
          <w:color w:val="000000"/>
          <w:spacing w:val="-6"/>
          <w:sz w:val="28"/>
          <w:szCs w:val="28"/>
        </w:rPr>
        <w:t>.</w:t>
      </w:r>
    </w:p>
    <w:p w:rsidR="00FC66AC" w:rsidRDefault="003657D2" w:rsidP="005D471C">
      <w:pPr>
        <w:pStyle w:val="Standard"/>
        <w:widowControl w:val="0"/>
        <w:shd w:val="clear" w:color="auto" w:fill="FFFFFF"/>
        <w:tabs>
          <w:tab w:val="left" w:pos="1469"/>
        </w:tabs>
        <w:autoSpaceDE w:val="0"/>
        <w:spacing w:line="360" w:lineRule="auto"/>
        <w:ind w:left="567" w:hanging="56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В ЖКИ </w:t>
      </w:r>
      <w:proofErr w:type="spellStart"/>
      <w:r>
        <w:rPr>
          <w:rFonts w:ascii="Times New Roman" w:hAnsi="Times New Roman" w:cs="Times New Roman"/>
          <w:color w:val="000000"/>
          <w:spacing w:val="-6"/>
          <w:sz w:val="28"/>
          <w:szCs w:val="28"/>
        </w:rPr>
        <w:t>присутвует</w:t>
      </w:r>
      <w:proofErr w:type="spellEnd"/>
      <w:r>
        <w:rPr>
          <w:rFonts w:ascii="Times New Roman" w:hAnsi="Times New Roman" w:cs="Times New Roman"/>
          <w:color w:val="000000"/>
          <w:spacing w:val="-6"/>
          <w:sz w:val="28"/>
          <w:szCs w:val="28"/>
        </w:rPr>
        <w:t xml:space="preserve"> память данных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Эта память ис</w:t>
      </w:r>
      <w:r w:rsidR="00FC66AC">
        <w:rPr>
          <w:rFonts w:ascii="Times New Roman" w:hAnsi="Times New Roman" w:cs="Times New Roman"/>
          <w:color w:val="000000"/>
          <w:spacing w:val="-6"/>
          <w:sz w:val="28"/>
          <w:szCs w:val="28"/>
        </w:rPr>
        <w:t>пользуется для</w:t>
      </w:r>
    </w:p>
    <w:p w:rsidR="00FC66AC" w:rsidRDefault="003657D2" w:rsidP="005D471C">
      <w:pPr>
        <w:pStyle w:val="Standard"/>
        <w:widowControl w:val="0"/>
        <w:shd w:val="clear" w:color="auto" w:fill="FFFFFF"/>
        <w:tabs>
          <w:tab w:val="left" w:pos="1469"/>
        </w:tabs>
        <w:autoSpaceDE w:val="0"/>
        <w:spacing w:line="360" w:lineRule="auto"/>
        <w:ind w:left="567" w:hanging="56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хранения </w:t>
      </w:r>
      <w:proofErr w:type="gramStart"/>
      <w:r>
        <w:rPr>
          <w:rFonts w:ascii="Times New Roman" w:hAnsi="Times New Roman" w:cs="Times New Roman"/>
          <w:color w:val="000000"/>
          <w:spacing w:val="-6"/>
          <w:sz w:val="28"/>
          <w:szCs w:val="28"/>
        </w:rPr>
        <w:t>данных ,</w:t>
      </w:r>
      <w:proofErr w:type="gramEnd"/>
      <w:r>
        <w:rPr>
          <w:rFonts w:ascii="Times New Roman" w:hAnsi="Times New Roman" w:cs="Times New Roman"/>
          <w:color w:val="000000"/>
          <w:spacing w:val="-6"/>
          <w:sz w:val="28"/>
          <w:szCs w:val="28"/>
        </w:rPr>
        <w:t xml:space="preserve"> выводимых на дисплей. Один символ представлен в виде 8</w:t>
      </w:r>
    </w:p>
    <w:p w:rsidR="003657D2" w:rsidRDefault="003657D2" w:rsidP="005D471C">
      <w:pPr>
        <w:pStyle w:val="Standard"/>
        <w:widowControl w:val="0"/>
        <w:shd w:val="clear" w:color="auto" w:fill="FFFFFF"/>
        <w:tabs>
          <w:tab w:val="left" w:pos="1469"/>
        </w:tabs>
        <w:autoSpaceDE w:val="0"/>
        <w:spacing w:line="360" w:lineRule="auto"/>
        <w:ind w:left="567" w:hanging="567"/>
      </w:pPr>
      <w:r>
        <w:rPr>
          <w:rFonts w:ascii="Times New Roman" w:hAnsi="Times New Roman" w:cs="Times New Roman"/>
          <w:color w:val="000000"/>
          <w:spacing w:val="-6"/>
          <w:sz w:val="28"/>
          <w:szCs w:val="28"/>
        </w:rPr>
        <w:t xml:space="preserve">битного кода. Объём памяти </w:t>
      </w:r>
      <w:proofErr w:type="spellStart"/>
      <w:r>
        <w:rPr>
          <w:rFonts w:ascii="Times New Roman" w:hAnsi="Times New Roman" w:cs="Times New Roman"/>
          <w:color w:val="000000"/>
          <w:spacing w:val="-6"/>
          <w:sz w:val="28"/>
          <w:szCs w:val="28"/>
        </w:rPr>
        <w:t>состовляет</w:t>
      </w:r>
      <w:proofErr w:type="spellEnd"/>
      <w:r>
        <w:rPr>
          <w:rFonts w:ascii="Times New Roman" w:hAnsi="Times New Roman" w:cs="Times New Roman"/>
          <w:color w:val="000000"/>
          <w:spacing w:val="-6"/>
          <w:sz w:val="28"/>
          <w:szCs w:val="28"/>
        </w:rPr>
        <w:t xml:space="preserve"> 80х8 битов или 80 символов.</w:t>
      </w:r>
    </w:p>
    <w:p w:rsidR="00FC66AC" w:rsidRDefault="00F236FF" w:rsidP="005D471C">
      <w:pPr>
        <w:pStyle w:val="Standard"/>
        <w:widowControl w:val="0"/>
        <w:shd w:val="clear" w:color="auto" w:fill="FFFFFF"/>
        <w:tabs>
          <w:tab w:val="left" w:pos="1454"/>
        </w:tabs>
        <w:autoSpaceDE w:val="0"/>
        <w:spacing w:line="360" w:lineRule="auto"/>
        <w:ind w:left="567" w:hanging="56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В таблице 6</w:t>
      </w:r>
      <w:r w:rsidR="00FC66AC">
        <w:rPr>
          <w:rFonts w:ascii="Times New Roman" w:hAnsi="Times New Roman" w:cs="Times New Roman"/>
          <w:color w:val="000000"/>
          <w:spacing w:val="-6"/>
          <w:sz w:val="28"/>
          <w:szCs w:val="28"/>
        </w:rPr>
        <w:t xml:space="preserve"> приложения </w:t>
      </w:r>
      <w:proofErr w:type="gramStart"/>
      <w:r w:rsidR="00FC66AC">
        <w:rPr>
          <w:rFonts w:ascii="Times New Roman" w:hAnsi="Times New Roman" w:cs="Times New Roman"/>
          <w:color w:val="000000"/>
          <w:spacing w:val="-6"/>
          <w:sz w:val="28"/>
          <w:szCs w:val="28"/>
        </w:rPr>
        <w:t xml:space="preserve">Г </w:t>
      </w:r>
      <w:r w:rsidR="003657D2">
        <w:rPr>
          <w:rFonts w:ascii="Times New Roman" w:hAnsi="Times New Roman" w:cs="Times New Roman"/>
          <w:color w:val="000000"/>
          <w:spacing w:val="-6"/>
          <w:sz w:val="28"/>
          <w:szCs w:val="28"/>
        </w:rPr>
        <w:t xml:space="preserve"> приведена</w:t>
      </w:r>
      <w:proofErr w:type="gramEnd"/>
      <w:r w:rsidR="003657D2">
        <w:rPr>
          <w:rFonts w:ascii="Times New Roman" w:hAnsi="Times New Roman" w:cs="Times New Roman"/>
          <w:color w:val="000000"/>
          <w:spacing w:val="-6"/>
          <w:sz w:val="28"/>
          <w:szCs w:val="28"/>
        </w:rPr>
        <w:t xml:space="preserve"> схема </w:t>
      </w:r>
      <w:proofErr w:type="spellStart"/>
      <w:r w:rsidR="003657D2">
        <w:rPr>
          <w:rFonts w:ascii="Times New Roman" w:hAnsi="Times New Roman" w:cs="Times New Roman"/>
          <w:color w:val="000000"/>
          <w:spacing w:val="-6"/>
          <w:sz w:val="28"/>
          <w:szCs w:val="28"/>
        </w:rPr>
        <w:t>соответсвтия</w:t>
      </w:r>
      <w:proofErr w:type="spellEnd"/>
      <w:r w:rsidR="003657D2">
        <w:rPr>
          <w:rFonts w:ascii="Times New Roman" w:hAnsi="Times New Roman" w:cs="Times New Roman"/>
          <w:color w:val="000000"/>
          <w:spacing w:val="-6"/>
          <w:sz w:val="28"/>
          <w:szCs w:val="28"/>
        </w:rPr>
        <w:t xml:space="preserve"> между адресами </w:t>
      </w:r>
      <w:r w:rsidR="003657D2">
        <w:rPr>
          <w:rFonts w:ascii="Times New Roman" w:hAnsi="Times New Roman" w:cs="Times New Roman"/>
          <w:color w:val="000000"/>
          <w:spacing w:val="-6"/>
          <w:sz w:val="28"/>
          <w:szCs w:val="28"/>
          <w:lang w:val="en-US"/>
        </w:rPr>
        <w:t>DDRAM</w:t>
      </w:r>
      <w:r w:rsidR="00FC66AC">
        <w:rPr>
          <w:rFonts w:ascii="Times New Roman" w:hAnsi="Times New Roman" w:cs="Times New Roman"/>
          <w:color w:val="000000"/>
          <w:spacing w:val="-6"/>
          <w:sz w:val="28"/>
          <w:szCs w:val="28"/>
        </w:rPr>
        <w:t xml:space="preserve"> и</w:t>
      </w:r>
    </w:p>
    <w:p w:rsidR="003657D2" w:rsidRPr="00FC66AC" w:rsidRDefault="003657D2" w:rsidP="005D471C">
      <w:pPr>
        <w:pStyle w:val="Standard"/>
        <w:widowControl w:val="0"/>
        <w:shd w:val="clear" w:color="auto" w:fill="FFFFFF"/>
        <w:tabs>
          <w:tab w:val="left" w:pos="1454"/>
        </w:tabs>
        <w:autoSpaceDE w:val="0"/>
        <w:spacing w:line="360" w:lineRule="auto"/>
        <w:ind w:left="567" w:hanging="567"/>
      </w:pPr>
      <w:r>
        <w:rPr>
          <w:rFonts w:ascii="Times New Roman" w:hAnsi="Times New Roman" w:cs="Times New Roman"/>
          <w:color w:val="000000"/>
          <w:spacing w:val="-6"/>
          <w:sz w:val="28"/>
          <w:szCs w:val="28"/>
        </w:rPr>
        <w:t>позициями ЖКИ.</w:t>
      </w:r>
    </w:p>
    <w:p w:rsidR="003657D2" w:rsidRDefault="003657D2" w:rsidP="005D471C">
      <w:pPr>
        <w:pStyle w:val="Standard"/>
        <w:widowControl w:val="0"/>
        <w:shd w:val="clear" w:color="auto" w:fill="FFFFFF"/>
        <w:tabs>
          <w:tab w:val="left" w:pos="1469"/>
        </w:tabs>
        <w:autoSpaceDE w:val="0"/>
        <w:spacing w:line="360" w:lineRule="auto"/>
        <w:ind w:left="567" w:hanging="454"/>
      </w:pPr>
      <w:r>
        <w:rPr>
          <w:rFonts w:ascii="Times New Roman" w:hAnsi="Times New Roman" w:cs="Times New Roman"/>
          <w:b/>
          <w:bCs/>
          <w:color w:val="000000"/>
          <w:spacing w:val="-6"/>
          <w:sz w:val="28"/>
          <w:szCs w:val="28"/>
        </w:rPr>
        <w:t>Генератор символов, встроенный в ПЗУ (</w:t>
      </w:r>
      <w:r>
        <w:rPr>
          <w:rFonts w:ascii="Times New Roman" w:hAnsi="Times New Roman" w:cs="Times New Roman"/>
          <w:b/>
          <w:bCs/>
          <w:color w:val="000000"/>
          <w:spacing w:val="-6"/>
          <w:sz w:val="28"/>
          <w:szCs w:val="28"/>
          <w:lang w:val="en-US"/>
        </w:rPr>
        <w:t>CGROM</w:t>
      </w:r>
      <w:r>
        <w:rPr>
          <w:rFonts w:ascii="Times New Roman" w:hAnsi="Times New Roman" w:cs="Times New Roman"/>
          <w:b/>
          <w:bCs/>
          <w:color w:val="000000"/>
          <w:spacing w:val="-6"/>
          <w:sz w:val="28"/>
          <w:szCs w:val="28"/>
        </w:rPr>
        <w:t>)</w:t>
      </w:r>
    </w:p>
    <w:p w:rsidR="003657D2" w:rsidRDefault="003657D2" w:rsidP="005D471C">
      <w:pPr>
        <w:pStyle w:val="Standard"/>
        <w:widowControl w:val="0"/>
        <w:shd w:val="clear" w:color="auto" w:fill="FFFFFF"/>
        <w:tabs>
          <w:tab w:val="left" w:pos="1469"/>
        </w:tabs>
        <w:autoSpaceDE w:val="0"/>
        <w:spacing w:line="360" w:lineRule="auto"/>
        <w:ind w:left="567" w:hanging="454"/>
      </w:pPr>
      <w:r>
        <w:rPr>
          <w:rFonts w:ascii="Times New Roman" w:hAnsi="Times New Roman" w:cs="Times New Roman"/>
          <w:color w:val="000000"/>
          <w:spacing w:val="-6"/>
          <w:sz w:val="28"/>
          <w:szCs w:val="28"/>
          <w:lang w:val="en-US"/>
        </w:rPr>
        <w:t>CGROM</w:t>
      </w:r>
      <w:r>
        <w:rPr>
          <w:rFonts w:ascii="Times New Roman" w:hAnsi="Times New Roman" w:cs="Times New Roman"/>
          <w:color w:val="000000"/>
          <w:spacing w:val="-6"/>
          <w:sz w:val="28"/>
          <w:szCs w:val="28"/>
        </w:rPr>
        <w:t xml:space="preserve"> генерирует символы размером 5×8 или 5×10 точек на основе 8-битных кодов символов.</w:t>
      </w:r>
    </w:p>
    <w:p w:rsidR="003657D2" w:rsidRDefault="003657D2" w:rsidP="005D471C">
      <w:pPr>
        <w:pStyle w:val="Standard"/>
        <w:widowControl w:val="0"/>
        <w:shd w:val="clear" w:color="auto" w:fill="FFFFFF"/>
        <w:tabs>
          <w:tab w:val="left" w:pos="1242"/>
        </w:tabs>
        <w:autoSpaceDE w:val="0"/>
        <w:spacing w:line="360" w:lineRule="auto"/>
        <w:ind w:left="340" w:hanging="454"/>
      </w:pPr>
      <w:r>
        <w:rPr>
          <w:rFonts w:ascii="Times New Roman" w:hAnsi="Times New Roman" w:cs="Times New Roman"/>
          <w:color w:val="000000"/>
          <w:spacing w:val="-6"/>
          <w:sz w:val="28"/>
          <w:szCs w:val="28"/>
        </w:rPr>
        <w:t xml:space="preserve">В </w:t>
      </w:r>
      <w:r>
        <w:rPr>
          <w:rFonts w:ascii="Times New Roman" w:hAnsi="Times New Roman" w:cs="Times New Roman"/>
          <w:color w:val="000000"/>
          <w:spacing w:val="-6"/>
          <w:sz w:val="28"/>
          <w:szCs w:val="28"/>
          <w:lang w:val="en-US"/>
        </w:rPr>
        <w:t>CGRAM</w:t>
      </w:r>
      <w:r w:rsidR="00F01629">
        <w:rPr>
          <w:rFonts w:ascii="Times New Roman" w:hAnsi="Times New Roman" w:cs="Times New Roman"/>
          <w:color w:val="000000"/>
          <w:spacing w:val="-6"/>
          <w:sz w:val="28"/>
          <w:szCs w:val="28"/>
        </w:rPr>
        <w:t xml:space="preserve"> пользователь может </w:t>
      </w:r>
      <w:proofErr w:type="spellStart"/>
      <w:r w:rsidR="00F01629">
        <w:rPr>
          <w:rFonts w:ascii="Times New Roman" w:hAnsi="Times New Roman" w:cs="Times New Roman"/>
          <w:color w:val="000000"/>
          <w:spacing w:val="-6"/>
          <w:sz w:val="28"/>
          <w:szCs w:val="28"/>
        </w:rPr>
        <w:t>програм</w:t>
      </w:r>
      <w:r>
        <w:rPr>
          <w:rFonts w:ascii="Times New Roman" w:hAnsi="Times New Roman" w:cs="Times New Roman"/>
          <w:color w:val="000000"/>
          <w:spacing w:val="-6"/>
          <w:sz w:val="28"/>
          <w:szCs w:val="28"/>
        </w:rPr>
        <w:t>мно</w:t>
      </w:r>
      <w:proofErr w:type="spellEnd"/>
      <w:r>
        <w:rPr>
          <w:rFonts w:ascii="Times New Roman" w:hAnsi="Times New Roman" w:cs="Times New Roman"/>
          <w:color w:val="000000"/>
          <w:spacing w:val="-6"/>
          <w:sz w:val="28"/>
          <w:szCs w:val="28"/>
        </w:rPr>
        <w:t xml:space="preserve"> генерировать символы.</w:t>
      </w:r>
    </w:p>
    <w:p w:rsidR="003657D2" w:rsidRDefault="003657D2" w:rsidP="005D471C">
      <w:pPr>
        <w:pStyle w:val="Standard"/>
        <w:widowControl w:val="0"/>
        <w:shd w:val="clear" w:color="auto" w:fill="FFFFFF"/>
        <w:tabs>
          <w:tab w:val="left" w:pos="335"/>
        </w:tabs>
        <w:autoSpaceDE w:val="0"/>
        <w:spacing w:line="360" w:lineRule="auto"/>
        <w:ind w:left="-567" w:hanging="57"/>
        <w:jc w:val="both"/>
      </w:pPr>
      <w:r>
        <w:rPr>
          <w:rFonts w:ascii="Times New Roman" w:hAnsi="Times New Roman" w:cs="Times New Roman"/>
          <w:color w:val="000000"/>
          <w:spacing w:val="-6"/>
          <w:sz w:val="28"/>
          <w:szCs w:val="28"/>
        </w:rPr>
        <w:t xml:space="preserve">Можно определить 8 символов размером 5×8 точек и 4 символа размером 5×10 точек. Коды символов нужно записывать в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xml:space="preserve"> по адресам, отображенным в таблице. В </w:t>
      </w:r>
      <w:r w:rsidR="00F01629">
        <w:rPr>
          <w:rFonts w:ascii="Times New Roman" w:hAnsi="Times New Roman" w:cs="Times New Roman"/>
          <w:color w:val="000000"/>
          <w:spacing w:val="-6"/>
          <w:sz w:val="28"/>
          <w:szCs w:val="28"/>
        </w:rPr>
        <w:t>т</w:t>
      </w:r>
      <w:r>
        <w:rPr>
          <w:rFonts w:ascii="Times New Roman" w:hAnsi="Times New Roman" w:cs="Times New Roman"/>
          <w:color w:val="000000"/>
          <w:spacing w:val="-6"/>
          <w:sz w:val="28"/>
          <w:szCs w:val="28"/>
        </w:rPr>
        <w:t xml:space="preserve">аблице также показано, как отобразить символ, хранящийся в </w:t>
      </w:r>
      <w:r>
        <w:rPr>
          <w:rFonts w:ascii="Times New Roman" w:hAnsi="Times New Roman" w:cs="Times New Roman"/>
          <w:color w:val="000000"/>
          <w:spacing w:val="-6"/>
          <w:sz w:val="28"/>
          <w:szCs w:val="28"/>
          <w:lang w:val="en-US"/>
        </w:rPr>
        <w:t>CGROM</w:t>
      </w:r>
      <w:r>
        <w:rPr>
          <w:rFonts w:ascii="Times New Roman" w:hAnsi="Times New Roman" w:cs="Times New Roman"/>
          <w:color w:val="000000"/>
          <w:spacing w:val="-6"/>
          <w:sz w:val="28"/>
          <w:szCs w:val="28"/>
        </w:rPr>
        <w:t>.</w:t>
      </w:r>
    </w:p>
    <w:p w:rsidR="003657D2" w:rsidRDefault="003657D2" w:rsidP="005D471C">
      <w:pPr>
        <w:pStyle w:val="Standard"/>
        <w:widowControl w:val="0"/>
        <w:shd w:val="clear" w:color="auto" w:fill="FFFFFF"/>
        <w:tabs>
          <w:tab w:val="left" w:pos="335"/>
        </w:tabs>
        <w:autoSpaceDE w:val="0"/>
        <w:spacing w:line="360" w:lineRule="auto"/>
        <w:ind w:left="-567" w:hanging="57"/>
        <w:jc w:val="both"/>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Образы </w:t>
      </w:r>
      <w:r w:rsidR="002A35AA">
        <w:rPr>
          <w:rFonts w:ascii="Times New Roman" w:hAnsi="Times New Roman" w:cs="Times New Roman"/>
          <w:color w:val="000000"/>
          <w:spacing w:val="-6"/>
          <w:sz w:val="28"/>
          <w:szCs w:val="28"/>
        </w:rPr>
        <w:t>симв</w:t>
      </w:r>
      <w:r w:rsidR="00F236FF">
        <w:rPr>
          <w:rFonts w:ascii="Times New Roman" w:hAnsi="Times New Roman" w:cs="Times New Roman"/>
          <w:color w:val="000000"/>
          <w:spacing w:val="-6"/>
          <w:sz w:val="28"/>
          <w:szCs w:val="28"/>
        </w:rPr>
        <w:t xml:space="preserve">олов представлены </w:t>
      </w:r>
      <w:proofErr w:type="gramStart"/>
      <w:r w:rsidR="00F236FF">
        <w:rPr>
          <w:rFonts w:ascii="Times New Roman" w:hAnsi="Times New Roman" w:cs="Times New Roman"/>
          <w:color w:val="000000"/>
          <w:spacing w:val="-6"/>
          <w:sz w:val="28"/>
          <w:szCs w:val="28"/>
        </w:rPr>
        <w:t>в  таблице</w:t>
      </w:r>
      <w:proofErr w:type="gramEnd"/>
      <w:r w:rsidR="00F236FF">
        <w:rPr>
          <w:rFonts w:ascii="Times New Roman" w:hAnsi="Times New Roman" w:cs="Times New Roman"/>
          <w:color w:val="000000"/>
          <w:spacing w:val="-6"/>
          <w:sz w:val="28"/>
          <w:szCs w:val="28"/>
        </w:rPr>
        <w:t xml:space="preserve"> 7</w:t>
      </w:r>
      <w:r w:rsidR="00FC66AC">
        <w:rPr>
          <w:rFonts w:ascii="Times New Roman" w:hAnsi="Times New Roman" w:cs="Times New Roman"/>
          <w:color w:val="000000"/>
          <w:spacing w:val="-6"/>
          <w:sz w:val="28"/>
          <w:szCs w:val="28"/>
        </w:rPr>
        <w:t xml:space="preserve"> приложения Г</w:t>
      </w:r>
      <w:r w:rsidR="002A35AA">
        <w:rPr>
          <w:rFonts w:ascii="Times New Roman" w:hAnsi="Times New Roman" w:cs="Times New Roman"/>
          <w:color w:val="000000"/>
          <w:spacing w:val="-6"/>
          <w:sz w:val="28"/>
          <w:szCs w:val="28"/>
        </w:rPr>
        <w:t xml:space="preserve"> –образы символов</w:t>
      </w:r>
      <w:r w:rsidR="00F01629">
        <w:rPr>
          <w:rFonts w:ascii="Times New Roman" w:hAnsi="Times New Roman" w:cs="Times New Roman"/>
          <w:color w:val="000000"/>
          <w:spacing w:val="-6"/>
          <w:sz w:val="28"/>
          <w:szCs w:val="28"/>
        </w:rPr>
        <w:t>.</w:t>
      </w:r>
    </w:p>
    <w:p w:rsidR="00936459" w:rsidRPr="00F236FF" w:rsidRDefault="003657D2" w:rsidP="00F236FF">
      <w:pPr>
        <w:pStyle w:val="Standard"/>
        <w:widowControl w:val="0"/>
        <w:shd w:val="clear" w:color="auto" w:fill="FFFFFF"/>
        <w:tabs>
          <w:tab w:val="left" w:pos="278"/>
        </w:tabs>
        <w:autoSpaceDE w:val="0"/>
        <w:spacing w:line="360" w:lineRule="auto"/>
        <w:ind w:left="-624"/>
        <w:jc w:val="both"/>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Таблица команд предста</w:t>
      </w:r>
      <w:r w:rsidR="00F236FF">
        <w:rPr>
          <w:rFonts w:ascii="Times New Roman" w:hAnsi="Times New Roman" w:cs="Times New Roman"/>
          <w:color w:val="000000"/>
          <w:spacing w:val="-6"/>
          <w:sz w:val="28"/>
          <w:szCs w:val="28"/>
        </w:rPr>
        <w:t>влена в таблице 8</w:t>
      </w:r>
      <w:r w:rsidR="000D1EB5">
        <w:rPr>
          <w:rFonts w:ascii="Times New Roman" w:hAnsi="Times New Roman" w:cs="Times New Roman"/>
          <w:color w:val="000000"/>
          <w:spacing w:val="-6"/>
          <w:sz w:val="28"/>
          <w:szCs w:val="28"/>
        </w:rPr>
        <w:t xml:space="preserve"> приложения Г</w:t>
      </w:r>
      <w:r>
        <w:rPr>
          <w:rFonts w:ascii="Times New Roman" w:hAnsi="Times New Roman" w:cs="Times New Roman"/>
          <w:color w:val="000000"/>
          <w:spacing w:val="-6"/>
          <w:sz w:val="28"/>
          <w:szCs w:val="28"/>
        </w:rPr>
        <w:t>.</w:t>
      </w:r>
    </w:p>
    <w:p w:rsidR="003657D2" w:rsidRPr="00F97997" w:rsidRDefault="00577FE7" w:rsidP="005D471C">
      <w:pPr>
        <w:pStyle w:val="Standard"/>
        <w:widowControl w:val="0"/>
        <w:shd w:val="clear" w:color="auto" w:fill="FFFFFF"/>
        <w:tabs>
          <w:tab w:val="left" w:pos="335"/>
        </w:tabs>
        <w:autoSpaceDE w:val="0"/>
        <w:spacing w:line="360" w:lineRule="auto"/>
        <w:ind w:left="-567" w:hanging="57"/>
        <w:jc w:val="center"/>
        <w:rPr>
          <w:rFonts w:ascii="Times New Roman" w:hAnsi="Times New Roman" w:cs="Times New Roman"/>
          <w:b/>
          <w:bCs/>
          <w:color w:val="000000"/>
          <w:spacing w:val="-6"/>
          <w:sz w:val="28"/>
          <w:szCs w:val="28"/>
        </w:rPr>
      </w:pPr>
      <w:r>
        <w:rPr>
          <w:rFonts w:ascii="Times New Roman" w:hAnsi="Times New Roman" w:cs="Times New Roman"/>
          <w:b/>
          <w:bCs/>
          <w:color w:val="000000"/>
          <w:spacing w:val="-6"/>
          <w:sz w:val="28"/>
          <w:szCs w:val="28"/>
        </w:rPr>
        <w:lastRenderedPageBreak/>
        <w:t>5.3.4.</w:t>
      </w:r>
      <w:r w:rsidR="003657D2" w:rsidRPr="00F97997">
        <w:rPr>
          <w:rFonts w:ascii="Times New Roman" w:hAnsi="Times New Roman" w:cs="Times New Roman"/>
          <w:b/>
          <w:bCs/>
          <w:color w:val="000000"/>
          <w:spacing w:val="-6"/>
          <w:sz w:val="28"/>
          <w:szCs w:val="28"/>
        </w:rPr>
        <w:t>Работа с ЖКИ</w:t>
      </w:r>
    </w:p>
    <w:p w:rsidR="003657D2" w:rsidRDefault="003657D2" w:rsidP="005D471C">
      <w:pPr>
        <w:pStyle w:val="Standard"/>
        <w:widowControl w:val="0"/>
        <w:shd w:val="clear" w:color="auto" w:fill="FFFFFF"/>
        <w:tabs>
          <w:tab w:val="left" w:pos="335"/>
        </w:tabs>
        <w:autoSpaceDE w:val="0"/>
        <w:spacing w:line="360" w:lineRule="auto"/>
        <w:ind w:left="-567" w:hanging="57"/>
      </w:pPr>
      <w:r>
        <w:rPr>
          <w:rFonts w:ascii="Times New Roman" w:hAnsi="Times New Roman" w:cs="Times New Roman"/>
          <w:color w:val="000000"/>
          <w:spacing w:val="-6"/>
          <w:sz w:val="28"/>
          <w:szCs w:val="28"/>
        </w:rPr>
        <w:t xml:space="preserve">Работать с ЖКИ достаточно просто, так как оперировать вам придётся всего регистрами. Необходимо помнить, что контроллер ЖКИ в </w:t>
      </w:r>
      <w:r>
        <w:rPr>
          <w:rFonts w:ascii="Times New Roman" w:hAnsi="Times New Roman" w:cs="Times New Roman"/>
          <w:color w:val="000000"/>
          <w:spacing w:val="-6"/>
          <w:sz w:val="28"/>
          <w:szCs w:val="28"/>
          <w:lang w:val="en-US"/>
        </w:rPr>
        <w:t>SDK</w:t>
      </w:r>
      <w:r>
        <w:rPr>
          <w:rFonts w:ascii="Times New Roman" w:hAnsi="Times New Roman" w:cs="Times New Roman"/>
          <w:color w:val="000000"/>
          <w:spacing w:val="-6"/>
          <w:sz w:val="28"/>
          <w:szCs w:val="28"/>
        </w:rPr>
        <w:t>-1.1 подключен не напрямую к микроконтроллеру, а через расширитель портов, выполненный на базе ПЛИС. За связь с ЖКИ, в расширителе портов отвечают первые два регистра:</w:t>
      </w:r>
    </w:p>
    <w:p w:rsidR="003657D2" w:rsidRDefault="003657D2" w:rsidP="005D471C">
      <w:pPr>
        <w:pStyle w:val="Standard"/>
        <w:widowControl w:val="0"/>
        <w:shd w:val="clear" w:color="auto" w:fill="FFFFFF"/>
        <w:tabs>
          <w:tab w:val="left" w:pos="335"/>
        </w:tabs>
        <w:autoSpaceDE w:val="0"/>
        <w:spacing w:line="360" w:lineRule="auto"/>
        <w:ind w:left="-567" w:hanging="57"/>
      </w:pPr>
      <w:r>
        <w:rPr>
          <w:rFonts w:ascii="Times New Roman" w:hAnsi="Times New Roman" w:cs="Times New Roman"/>
          <w:color w:val="000000"/>
          <w:spacing w:val="-6"/>
          <w:sz w:val="28"/>
          <w:szCs w:val="28"/>
        </w:rPr>
        <w:t xml:space="preserve">1.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отвечает за выдачу информации на шину данных (через этот реги</w:t>
      </w:r>
      <w:r w:rsidR="00E20BEA">
        <w:rPr>
          <w:rFonts w:ascii="Times New Roman" w:hAnsi="Times New Roman" w:cs="Times New Roman"/>
          <w:color w:val="000000"/>
          <w:spacing w:val="-6"/>
          <w:sz w:val="28"/>
          <w:szCs w:val="28"/>
        </w:rPr>
        <w:t>стр</w:t>
      </w:r>
      <w:r>
        <w:rPr>
          <w:rFonts w:ascii="Times New Roman" w:hAnsi="Times New Roman" w:cs="Times New Roman"/>
          <w:color w:val="000000"/>
          <w:spacing w:val="-6"/>
          <w:sz w:val="28"/>
          <w:szCs w:val="28"/>
        </w:rPr>
        <w:t xml:space="preserve"> можно передавать команды контроллеру и данные;</w:t>
      </w:r>
    </w:p>
    <w:p w:rsidR="003657D2" w:rsidRPr="004D67C3" w:rsidRDefault="003657D2" w:rsidP="004D67C3">
      <w:pPr>
        <w:pStyle w:val="Standard"/>
        <w:widowControl w:val="0"/>
        <w:shd w:val="clear" w:color="auto" w:fill="FFFFFF"/>
        <w:tabs>
          <w:tab w:val="left" w:pos="335"/>
        </w:tabs>
        <w:autoSpaceDE w:val="0"/>
        <w:spacing w:line="360" w:lineRule="auto"/>
        <w:ind w:left="-567" w:hanging="57"/>
      </w:pPr>
      <w:r>
        <w:rPr>
          <w:rFonts w:ascii="Times New Roman" w:hAnsi="Times New Roman" w:cs="Times New Roman"/>
          <w:color w:val="000000"/>
          <w:spacing w:val="-6"/>
          <w:sz w:val="28"/>
          <w:szCs w:val="28"/>
        </w:rPr>
        <w:t xml:space="preserve">2. </w:t>
      </w:r>
      <w:r>
        <w:rPr>
          <w:rFonts w:ascii="Times New Roman" w:hAnsi="Times New Roman" w:cs="Times New Roman"/>
          <w:color w:val="000000"/>
          <w:spacing w:val="-6"/>
          <w:sz w:val="28"/>
          <w:szCs w:val="28"/>
          <w:lang w:val="en-US"/>
        </w:rPr>
        <w:t>C</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отвечает за формирование сигналов </w:t>
      </w:r>
      <w:r>
        <w:rPr>
          <w:rFonts w:ascii="Times New Roman" w:hAnsi="Times New Roman" w:cs="Times New Roman"/>
          <w:color w:val="000000"/>
          <w:spacing w:val="-6"/>
          <w:sz w:val="28"/>
          <w:szCs w:val="28"/>
          <w:lang w:val="en-US"/>
        </w:rPr>
        <w:t>E</w:t>
      </w:r>
      <w:r>
        <w:rPr>
          <w:rFonts w:ascii="Times New Roman" w:hAnsi="Times New Roman" w:cs="Times New Roman"/>
          <w:color w:val="000000"/>
          <w:spacing w:val="-6"/>
          <w:sz w:val="28"/>
          <w:szCs w:val="28"/>
        </w:rPr>
        <w:t xml:space="preserve">, </w:t>
      </w:r>
      <w:r>
        <w:rPr>
          <w:rFonts w:ascii="Times New Roman" w:hAnsi="Times New Roman" w:cs="Times New Roman"/>
          <w:color w:val="000000"/>
          <w:spacing w:val="-6"/>
          <w:sz w:val="28"/>
          <w:szCs w:val="28"/>
          <w:lang w:val="en-US"/>
        </w:rPr>
        <w:t>R</w:t>
      </w:r>
      <w:r>
        <w:rPr>
          <w:rFonts w:ascii="Times New Roman" w:hAnsi="Times New Roman" w:cs="Times New Roman"/>
          <w:color w:val="000000"/>
          <w:spacing w:val="-6"/>
          <w:sz w:val="28"/>
          <w:szCs w:val="28"/>
        </w:rPr>
        <w:t>/</w:t>
      </w:r>
      <w:r>
        <w:rPr>
          <w:rFonts w:ascii="Times New Roman" w:hAnsi="Times New Roman" w:cs="Times New Roman"/>
          <w:color w:val="000000"/>
          <w:spacing w:val="-6"/>
          <w:sz w:val="28"/>
          <w:szCs w:val="28"/>
          <w:lang w:val="en-US"/>
        </w:rPr>
        <w:t>W</w:t>
      </w:r>
      <w:r>
        <w:rPr>
          <w:rFonts w:ascii="Times New Roman" w:hAnsi="Times New Roman" w:cs="Times New Roman"/>
          <w:color w:val="000000"/>
          <w:spacing w:val="-6"/>
          <w:sz w:val="28"/>
          <w:szCs w:val="28"/>
        </w:rPr>
        <w:t xml:space="preserve"> и </w:t>
      </w:r>
      <w:r>
        <w:rPr>
          <w:rFonts w:ascii="Times New Roman" w:hAnsi="Times New Roman" w:cs="Times New Roman"/>
          <w:color w:val="000000"/>
          <w:spacing w:val="-6"/>
          <w:sz w:val="28"/>
          <w:szCs w:val="28"/>
          <w:lang w:val="en-US"/>
        </w:rPr>
        <w:t>RS</w:t>
      </w:r>
      <w:r>
        <w:rPr>
          <w:rFonts w:ascii="Times New Roman" w:hAnsi="Times New Roman" w:cs="Times New Roman"/>
          <w:color w:val="000000"/>
          <w:spacing w:val="-6"/>
          <w:sz w:val="28"/>
          <w:szCs w:val="28"/>
        </w:rPr>
        <w:t>, позволяющих регулировать обмен на шине между расширителем портов и контроллером ЖКИ.</w:t>
      </w:r>
    </w:p>
    <w:p w:rsidR="003657D2" w:rsidRDefault="003657D2"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Вся работа с ЖКИ сводится к нескольким простым вещам:</w:t>
      </w:r>
    </w:p>
    <w:p w:rsidR="003657D2" w:rsidRDefault="003657D2" w:rsidP="005D471C">
      <w:pPr>
        <w:pStyle w:val="Standard"/>
        <w:widowControl w:val="0"/>
        <w:shd w:val="clear" w:color="auto" w:fill="FFFFFF"/>
        <w:tabs>
          <w:tab w:val="left" w:pos="335"/>
        </w:tabs>
        <w:autoSpaceDE w:val="0"/>
        <w:spacing w:line="360" w:lineRule="auto"/>
        <w:ind w:left="-567" w:hanging="57"/>
      </w:pPr>
      <w:r>
        <w:rPr>
          <w:rFonts w:ascii="Times New Roman" w:hAnsi="Times New Roman" w:cs="Times New Roman"/>
          <w:color w:val="000000"/>
          <w:spacing w:val="-6"/>
          <w:sz w:val="28"/>
          <w:szCs w:val="28"/>
        </w:rPr>
        <w:t xml:space="preserve">1. Первым шагом вы записываете команду или данные (коды выводимых символов) в регистр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расширителя портов. После этого, содержимое этого регистра появляется на шине данных контроллера ЖКИ (</w:t>
      </w:r>
      <w:r>
        <w:rPr>
          <w:rFonts w:ascii="Times New Roman" w:hAnsi="Times New Roman" w:cs="Times New Roman"/>
          <w:color w:val="000000"/>
          <w:spacing w:val="-6"/>
          <w:sz w:val="28"/>
          <w:szCs w:val="28"/>
          <w:lang w:val="en-US"/>
        </w:rPr>
        <w:t>DB</w:t>
      </w:r>
      <w:proofErr w:type="gramStart"/>
      <w:r>
        <w:rPr>
          <w:rFonts w:ascii="Times New Roman" w:hAnsi="Times New Roman" w:cs="Times New Roman"/>
          <w:color w:val="000000"/>
          <w:spacing w:val="-6"/>
          <w:sz w:val="28"/>
          <w:szCs w:val="28"/>
        </w:rPr>
        <w:t>0..</w:t>
      </w:r>
      <w:proofErr w:type="gramEnd"/>
      <w:r>
        <w:rPr>
          <w:rFonts w:ascii="Times New Roman" w:hAnsi="Times New Roman" w:cs="Times New Roman"/>
          <w:color w:val="000000"/>
          <w:spacing w:val="-6"/>
          <w:sz w:val="28"/>
          <w:szCs w:val="28"/>
          <w:lang w:val="en-US"/>
        </w:rPr>
        <w:t>DB</w:t>
      </w:r>
      <w:r>
        <w:rPr>
          <w:rFonts w:ascii="Times New Roman" w:hAnsi="Times New Roman" w:cs="Times New Roman"/>
          <w:color w:val="000000"/>
          <w:spacing w:val="-6"/>
          <w:sz w:val="28"/>
          <w:szCs w:val="28"/>
        </w:rPr>
        <w:t>7). Контроллер на эти данные естественно не реагирует, так как сигнал ‘</w:t>
      </w:r>
      <w:r>
        <w:rPr>
          <w:rFonts w:ascii="Times New Roman" w:hAnsi="Times New Roman" w:cs="Times New Roman"/>
          <w:color w:val="000000"/>
          <w:spacing w:val="-6"/>
          <w:sz w:val="28"/>
          <w:szCs w:val="28"/>
          <w:lang w:val="en-US"/>
        </w:rPr>
        <w:t>E</w:t>
      </w:r>
      <w:r>
        <w:rPr>
          <w:rFonts w:ascii="Times New Roman" w:hAnsi="Times New Roman" w:cs="Times New Roman"/>
          <w:color w:val="000000"/>
          <w:spacing w:val="-6"/>
          <w:sz w:val="28"/>
          <w:szCs w:val="28"/>
        </w:rPr>
        <w:t>’ (Е</w:t>
      </w:r>
      <w:proofErr w:type="spellStart"/>
      <w:r>
        <w:rPr>
          <w:rFonts w:ascii="Times New Roman" w:hAnsi="Times New Roman" w:cs="Times New Roman"/>
          <w:color w:val="000000"/>
          <w:spacing w:val="-6"/>
          <w:sz w:val="28"/>
          <w:szCs w:val="28"/>
          <w:lang w:val="en-US"/>
        </w:rPr>
        <w:t>nable</w:t>
      </w:r>
      <w:proofErr w:type="spellEnd"/>
      <w:r>
        <w:rPr>
          <w:rFonts w:ascii="Times New Roman" w:hAnsi="Times New Roman" w:cs="Times New Roman"/>
          <w:color w:val="000000"/>
          <w:spacing w:val="-6"/>
          <w:sz w:val="28"/>
          <w:szCs w:val="28"/>
        </w:rPr>
        <w:t>) нами еще не выставлен в активный уровень (логическая ‘1’).</w:t>
      </w:r>
    </w:p>
    <w:p w:rsidR="003657D2" w:rsidRDefault="003657D2" w:rsidP="005D471C">
      <w:pPr>
        <w:pStyle w:val="Standard"/>
        <w:widowControl w:val="0"/>
        <w:shd w:val="clear" w:color="auto" w:fill="FFFFFF"/>
        <w:tabs>
          <w:tab w:val="left" w:pos="335"/>
        </w:tabs>
        <w:autoSpaceDE w:val="0"/>
        <w:spacing w:line="360" w:lineRule="auto"/>
        <w:ind w:left="-567" w:hanging="57"/>
      </w:pPr>
      <w:r>
        <w:rPr>
          <w:rFonts w:ascii="Times New Roman" w:hAnsi="Times New Roman" w:cs="Times New Roman"/>
          <w:color w:val="000000"/>
          <w:spacing w:val="-6"/>
          <w:sz w:val="28"/>
          <w:szCs w:val="28"/>
        </w:rPr>
        <w:t>2. Вторым шагом, вы должны разрешить работу с шиной с помощью сигнала ‘</w:t>
      </w:r>
      <w:r>
        <w:rPr>
          <w:rFonts w:ascii="Times New Roman" w:hAnsi="Times New Roman" w:cs="Times New Roman"/>
          <w:color w:val="000000"/>
          <w:spacing w:val="-6"/>
          <w:sz w:val="28"/>
          <w:szCs w:val="28"/>
          <w:lang w:val="en-US"/>
        </w:rPr>
        <w:t>E</w:t>
      </w:r>
      <w:r>
        <w:rPr>
          <w:rFonts w:ascii="Times New Roman" w:hAnsi="Times New Roman" w:cs="Times New Roman"/>
          <w:color w:val="000000"/>
          <w:spacing w:val="-6"/>
          <w:sz w:val="28"/>
          <w:szCs w:val="28"/>
        </w:rPr>
        <w:t>’ (логическая ‘1’), выставить сигнал записи (логический ‘0’ на линии ‘</w:t>
      </w:r>
      <w:r>
        <w:rPr>
          <w:rFonts w:ascii="Times New Roman" w:hAnsi="Times New Roman" w:cs="Times New Roman"/>
          <w:color w:val="000000"/>
          <w:spacing w:val="-6"/>
          <w:sz w:val="28"/>
          <w:szCs w:val="28"/>
          <w:lang w:val="en-US"/>
        </w:rPr>
        <w:t>W</w:t>
      </w:r>
      <w:r>
        <w:rPr>
          <w:rFonts w:ascii="Times New Roman" w:hAnsi="Times New Roman" w:cs="Times New Roman"/>
          <w:color w:val="000000"/>
          <w:spacing w:val="-6"/>
          <w:sz w:val="28"/>
          <w:szCs w:val="28"/>
        </w:rPr>
        <w:t xml:space="preserve">’) и указать тип регистра, с которым вы будете работать в контроллере ЖКИ на линии </w:t>
      </w:r>
      <w:r>
        <w:rPr>
          <w:rFonts w:ascii="Times New Roman" w:hAnsi="Times New Roman" w:cs="Times New Roman"/>
          <w:color w:val="000000"/>
          <w:spacing w:val="-6"/>
          <w:sz w:val="28"/>
          <w:szCs w:val="28"/>
          <w:lang w:val="en-US"/>
        </w:rPr>
        <w:t>RS</w:t>
      </w:r>
      <w:r>
        <w:rPr>
          <w:rFonts w:ascii="Times New Roman" w:hAnsi="Times New Roman" w:cs="Times New Roman"/>
          <w:color w:val="000000"/>
          <w:spacing w:val="-6"/>
          <w:sz w:val="28"/>
          <w:szCs w:val="28"/>
        </w:rPr>
        <w:t xml:space="preserve">. Если вы передаёте данные, то на сигнал </w:t>
      </w:r>
      <w:r>
        <w:rPr>
          <w:rFonts w:ascii="Times New Roman" w:hAnsi="Times New Roman" w:cs="Times New Roman"/>
          <w:color w:val="000000"/>
          <w:spacing w:val="-6"/>
          <w:sz w:val="28"/>
          <w:szCs w:val="28"/>
          <w:lang w:val="en-US"/>
        </w:rPr>
        <w:t>RS</w:t>
      </w:r>
      <w:r>
        <w:rPr>
          <w:rFonts w:ascii="Times New Roman" w:hAnsi="Times New Roman" w:cs="Times New Roman"/>
          <w:color w:val="000000"/>
          <w:spacing w:val="-6"/>
          <w:sz w:val="28"/>
          <w:szCs w:val="28"/>
        </w:rPr>
        <w:t xml:space="preserve"> нужно подать ‘1’, если команду, то ‘0’.</w:t>
      </w:r>
    </w:p>
    <w:p w:rsidR="003657D2" w:rsidRDefault="00577FE7" w:rsidP="005D471C">
      <w:pPr>
        <w:pStyle w:val="Standard"/>
        <w:widowControl w:val="0"/>
        <w:shd w:val="clear" w:color="auto" w:fill="FFFFFF"/>
        <w:tabs>
          <w:tab w:val="left" w:pos="335"/>
        </w:tabs>
        <w:autoSpaceDE w:val="0"/>
        <w:spacing w:line="360" w:lineRule="auto"/>
        <w:ind w:left="-567" w:hanging="57"/>
        <w:jc w:val="center"/>
        <w:rPr>
          <w:rFonts w:ascii="Times New Roman" w:hAnsi="Times New Roman" w:cs="Times New Roman"/>
          <w:b/>
          <w:bCs/>
          <w:color w:val="000000"/>
          <w:spacing w:val="-6"/>
          <w:sz w:val="28"/>
          <w:szCs w:val="28"/>
        </w:rPr>
      </w:pPr>
      <w:r>
        <w:rPr>
          <w:rFonts w:ascii="Times New Roman" w:hAnsi="Times New Roman" w:cs="Times New Roman"/>
          <w:b/>
          <w:bCs/>
          <w:color w:val="000000"/>
          <w:spacing w:val="-6"/>
          <w:sz w:val="28"/>
          <w:szCs w:val="28"/>
        </w:rPr>
        <w:t>5.3.5.</w:t>
      </w:r>
      <w:r w:rsidR="003657D2">
        <w:rPr>
          <w:rFonts w:ascii="Times New Roman" w:hAnsi="Times New Roman" w:cs="Times New Roman"/>
          <w:b/>
          <w:bCs/>
          <w:color w:val="000000"/>
          <w:spacing w:val="-6"/>
          <w:sz w:val="28"/>
          <w:szCs w:val="28"/>
        </w:rPr>
        <w:t>Пример программы</w:t>
      </w:r>
    </w:p>
    <w:p w:rsidR="003657D2" w:rsidRDefault="003657D2"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При </w:t>
      </w:r>
      <w:r w:rsidR="00F01629">
        <w:rPr>
          <w:rFonts w:ascii="Times New Roman" w:hAnsi="Times New Roman" w:cs="Times New Roman"/>
          <w:color w:val="000000"/>
          <w:spacing w:val="-6"/>
          <w:sz w:val="28"/>
          <w:szCs w:val="28"/>
        </w:rPr>
        <w:t>использовании</w:t>
      </w:r>
      <w:r>
        <w:rPr>
          <w:rFonts w:ascii="Times New Roman" w:hAnsi="Times New Roman" w:cs="Times New Roman"/>
          <w:color w:val="000000"/>
          <w:spacing w:val="-6"/>
          <w:sz w:val="28"/>
          <w:szCs w:val="28"/>
        </w:rPr>
        <w:t xml:space="preserve"> ЖКИ необходимо </w:t>
      </w:r>
      <w:proofErr w:type="gramStart"/>
      <w:r>
        <w:rPr>
          <w:rFonts w:ascii="Times New Roman" w:hAnsi="Times New Roman" w:cs="Times New Roman"/>
          <w:color w:val="000000"/>
          <w:spacing w:val="-6"/>
          <w:sz w:val="28"/>
          <w:szCs w:val="28"/>
        </w:rPr>
        <w:t>помнить ,</w:t>
      </w:r>
      <w:proofErr w:type="gramEnd"/>
      <w:r>
        <w:rPr>
          <w:rFonts w:ascii="Times New Roman" w:hAnsi="Times New Roman" w:cs="Times New Roman"/>
          <w:color w:val="000000"/>
          <w:spacing w:val="-6"/>
          <w:sz w:val="28"/>
          <w:szCs w:val="28"/>
        </w:rPr>
        <w:t xml:space="preserve"> что время выполнения команд контроллером ЖКИ не равно нулю. </w:t>
      </w:r>
      <w:proofErr w:type="gramStart"/>
      <w:r>
        <w:rPr>
          <w:rFonts w:ascii="Times New Roman" w:hAnsi="Times New Roman" w:cs="Times New Roman"/>
          <w:color w:val="000000"/>
          <w:spacing w:val="-6"/>
          <w:sz w:val="28"/>
          <w:szCs w:val="28"/>
        </w:rPr>
        <w:t>Следовательно</w:t>
      </w:r>
      <w:proofErr w:type="gramEnd"/>
      <w:r>
        <w:rPr>
          <w:rFonts w:ascii="Times New Roman" w:hAnsi="Times New Roman" w:cs="Times New Roman"/>
          <w:color w:val="000000"/>
          <w:spacing w:val="-6"/>
          <w:sz w:val="28"/>
          <w:szCs w:val="28"/>
        </w:rPr>
        <w:t xml:space="preserve"> необходимо устанавливать задержки после выполнения команд. Величину времени выпол</w:t>
      </w:r>
      <w:r w:rsidR="00F01629">
        <w:rPr>
          <w:rFonts w:ascii="Times New Roman" w:hAnsi="Times New Roman" w:cs="Times New Roman"/>
          <w:color w:val="000000"/>
          <w:spacing w:val="-6"/>
          <w:sz w:val="28"/>
          <w:szCs w:val="28"/>
        </w:rPr>
        <w:t>нения различных команд можно по</w:t>
      </w:r>
      <w:r w:rsidR="00A368A8">
        <w:rPr>
          <w:rFonts w:ascii="Times New Roman" w:hAnsi="Times New Roman" w:cs="Times New Roman"/>
          <w:color w:val="000000"/>
          <w:spacing w:val="-6"/>
          <w:sz w:val="28"/>
          <w:szCs w:val="28"/>
        </w:rPr>
        <w:t>смотреть в таблице 11 приложения Г</w:t>
      </w:r>
      <w:r>
        <w:rPr>
          <w:rFonts w:ascii="Times New Roman" w:hAnsi="Times New Roman" w:cs="Times New Roman"/>
          <w:color w:val="000000"/>
          <w:spacing w:val="-6"/>
          <w:sz w:val="28"/>
          <w:szCs w:val="28"/>
        </w:rPr>
        <w:t>.</w:t>
      </w:r>
    </w:p>
    <w:p w:rsidR="003657D2" w:rsidRDefault="00F01629"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Изначально курсор</w:t>
      </w:r>
      <w:r w:rsidR="003657D2">
        <w:rPr>
          <w:rFonts w:ascii="Times New Roman" w:hAnsi="Times New Roman" w:cs="Times New Roman"/>
          <w:color w:val="000000"/>
          <w:spacing w:val="-6"/>
          <w:sz w:val="28"/>
          <w:szCs w:val="28"/>
        </w:rPr>
        <w:t xml:space="preserve"> находится в позиции 00 в видеопамяти, ЖКИ способен отобразить 16 символов в верхней строке и 16 символов в нижней строке.</w:t>
      </w:r>
    </w:p>
    <w:p w:rsidR="003657D2" w:rsidRDefault="00BB7680" w:rsidP="005D471C">
      <w:pPr>
        <w:pStyle w:val="Standard"/>
        <w:spacing w:line="360" w:lineRule="auto"/>
      </w:pPr>
      <w:r>
        <w:rPr>
          <w:rFonts w:ascii="Times New Roman" w:hAnsi="Times New Roman" w:cs="Times New Roman"/>
          <w:color w:val="000000"/>
          <w:spacing w:val="-6"/>
          <w:sz w:val="28"/>
          <w:szCs w:val="28"/>
        </w:rPr>
        <w:lastRenderedPageBreak/>
        <w:t xml:space="preserve">Приведённая программа </w:t>
      </w:r>
      <w:r w:rsidR="00F01629">
        <w:rPr>
          <w:rFonts w:ascii="Times New Roman" w:hAnsi="Times New Roman" w:cs="Times New Roman"/>
          <w:color w:val="000000"/>
          <w:spacing w:val="-6"/>
          <w:sz w:val="28"/>
          <w:szCs w:val="28"/>
        </w:rPr>
        <w:t>в приложении В – программа для ЖКИ</w:t>
      </w:r>
      <w:r>
        <w:rPr>
          <w:rFonts w:ascii="Times New Roman" w:hAnsi="Times New Roman" w:cs="Times New Roman"/>
          <w:color w:val="000000"/>
          <w:spacing w:val="-6"/>
          <w:sz w:val="28"/>
          <w:szCs w:val="28"/>
        </w:rPr>
        <w:t xml:space="preserve"> выполняет следующее в чёткой последовательности:</w:t>
      </w:r>
    </w:p>
    <w:p w:rsidR="003657D2" w:rsidRDefault="00BB7680"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1)Вывод</w:t>
      </w:r>
      <w:proofErr w:type="gramEnd"/>
      <w:r>
        <w:rPr>
          <w:rFonts w:ascii="Times New Roman" w:hAnsi="Times New Roman" w:cs="Times New Roman"/>
          <w:sz w:val="28"/>
          <w:szCs w:val="28"/>
        </w:rPr>
        <w:t xml:space="preserve"> на дисплей курсора;</w:t>
      </w:r>
    </w:p>
    <w:p w:rsidR="00BB7680" w:rsidRDefault="00BB7680"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2)Вывод</w:t>
      </w:r>
      <w:proofErr w:type="gramEnd"/>
      <w:r>
        <w:rPr>
          <w:rFonts w:ascii="Times New Roman" w:hAnsi="Times New Roman" w:cs="Times New Roman"/>
          <w:sz w:val="28"/>
          <w:szCs w:val="28"/>
        </w:rPr>
        <w:t xml:space="preserve"> на дисплей элемента «1» в первой позиции верхней строки;</w:t>
      </w:r>
    </w:p>
    <w:p w:rsidR="00BB7680" w:rsidRDefault="00BB7680" w:rsidP="005D471C">
      <w:pPr>
        <w:pStyle w:val="Standard"/>
        <w:spacing w:line="360" w:lineRule="auto"/>
        <w:rPr>
          <w:rFonts w:ascii="Times New Roman" w:hAnsi="Times New Roman" w:cs="Times New Roman"/>
          <w:sz w:val="28"/>
          <w:szCs w:val="28"/>
        </w:rPr>
      </w:pPr>
      <w:proofErr w:type="gramStart"/>
      <w:r>
        <w:rPr>
          <w:rFonts w:ascii="Times New Roman" w:hAnsi="Times New Roman" w:cs="Times New Roman"/>
          <w:sz w:val="28"/>
          <w:szCs w:val="28"/>
        </w:rPr>
        <w:t>3)вывод</w:t>
      </w:r>
      <w:proofErr w:type="gramEnd"/>
      <w:r>
        <w:rPr>
          <w:rFonts w:ascii="Times New Roman" w:hAnsi="Times New Roman" w:cs="Times New Roman"/>
          <w:sz w:val="28"/>
          <w:szCs w:val="28"/>
        </w:rPr>
        <w:t xml:space="preserve"> на дисплей элемента «2» во второй позиции;</w:t>
      </w:r>
    </w:p>
    <w:p w:rsidR="00BB7680" w:rsidRDefault="00BB7680" w:rsidP="005D471C">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 Между выполнениями выше перечисленных операции стоит пауза в размере 2 секунд.</w:t>
      </w:r>
    </w:p>
    <w:p w:rsidR="003657D2" w:rsidRDefault="00BB7680" w:rsidP="005D471C">
      <w:pPr>
        <w:spacing w:line="360" w:lineRule="auto"/>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Что бы отобразить курсор необходимо в регистр данных(</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записать 0</w:t>
      </w:r>
      <w:r>
        <w:rPr>
          <w:rFonts w:ascii="Times New Roman" w:hAnsi="Times New Roman" w:cs="Times New Roman"/>
          <w:color w:val="000000"/>
          <w:spacing w:val="-6"/>
          <w:sz w:val="28"/>
          <w:szCs w:val="28"/>
          <w:lang w:val="en-US"/>
        </w:rPr>
        <w:t>Eh</w:t>
      </w:r>
      <w:r>
        <w:rPr>
          <w:rFonts w:ascii="Times New Roman" w:hAnsi="Times New Roman" w:cs="Times New Roman"/>
          <w:color w:val="000000"/>
          <w:spacing w:val="-6"/>
          <w:sz w:val="28"/>
          <w:szCs w:val="28"/>
        </w:rPr>
        <w:t xml:space="preserve">. Что соответствует команде Дисплей </w:t>
      </w:r>
      <w:r>
        <w:rPr>
          <w:rFonts w:ascii="Times New Roman" w:hAnsi="Times New Roman" w:cs="Times New Roman"/>
          <w:color w:val="000000"/>
          <w:spacing w:val="-6"/>
          <w:sz w:val="28"/>
          <w:szCs w:val="28"/>
          <w:lang w:val="en-US"/>
        </w:rPr>
        <w:t>ON</w:t>
      </w:r>
      <w:r>
        <w:rPr>
          <w:rFonts w:ascii="Times New Roman" w:hAnsi="Times New Roman" w:cs="Times New Roman"/>
          <w:color w:val="000000"/>
          <w:spacing w:val="-6"/>
          <w:sz w:val="28"/>
          <w:szCs w:val="28"/>
        </w:rPr>
        <w:t>/</w:t>
      </w:r>
      <w:r>
        <w:rPr>
          <w:rFonts w:ascii="Times New Roman" w:hAnsi="Times New Roman" w:cs="Times New Roman"/>
          <w:color w:val="000000"/>
          <w:spacing w:val="-6"/>
          <w:sz w:val="28"/>
          <w:szCs w:val="28"/>
          <w:lang w:val="en-US"/>
        </w:rPr>
        <w:t>OFF</w:t>
      </w:r>
      <w:r>
        <w:rPr>
          <w:rFonts w:ascii="Times New Roman" w:hAnsi="Times New Roman" w:cs="Times New Roman"/>
          <w:color w:val="000000"/>
          <w:spacing w:val="-6"/>
          <w:sz w:val="28"/>
          <w:szCs w:val="28"/>
        </w:rPr>
        <w:t xml:space="preserve"> смотрите таблицу 5.3.8. Но перед тем как записать данные в регистр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нужно выбрать его в </w:t>
      </w:r>
      <w:proofErr w:type="gramStart"/>
      <w:r>
        <w:rPr>
          <w:rFonts w:ascii="Times New Roman" w:hAnsi="Times New Roman" w:cs="Times New Roman"/>
          <w:color w:val="000000"/>
          <w:spacing w:val="-6"/>
          <w:sz w:val="28"/>
          <w:szCs w:val="28"/>
        </w:rPr>
        <w:t>ПЛИС .</w:t>
      </w:r>
      <w:proofErr w:type="gramEnd"/>
      <w:r>
        <w:rPr>
          <w:rFonts w:ascii="Times New Roman" w:hAnsi="Times New Roman" w:cs="Times New Roman"/>
          <w:color w:val="000000"/>
          <w:spacing w:val="-6"/>
          <w:sz w:val="28"/>
          <w:szCs w:val="28"/>
        </w:rPr>
        <w:t xml:space="preserve"> После того как выбрали регистр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и записали в него данные, с помощью регистра </w:t>
      </w:r>
      <w:r>
        <w:rPr>
          <w:rFonts w:ascii="Times New Roman" w:hAnsi="Times New Roman" w:cs="Times New Roman"/>
          <w:color w:val="000000"/>
          <w:spacing w:val="-6"/>
          <w:sz w:val="28"/>
          <w:szCs w:val="28"/>
          <w:lang w:val="en-US"/>
        </w:rPr>
        <w:t>C</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указываем ЖКИ как поступить с этими </w:t>
      </w:r>
      <w:proofErr w:type="gramStart"/>
      <w:r>
        <w:rPr>
          <w:rFonts w:ascii="Times New Roman" w:hAnsi="Times New Roman" w:cs="Times New Roman"/>
          <w:color w:val="000000"/>
          <w:spacing w:val="-6"/>
          <w:sz w:val="28"/>
          <w:szCs w:val="28"/>
        </w:rPr>
        <w:t>данными  для</w:t>
      </w:r>
      <w:proofErr w:type="gramEnd"/>
      <w:r>
        <w:rPr>
          <w:rFonts w:ascii="Times New Roman" w:hAnsi="Times New Roman" w:cs="Times New Roman"/>
          <w:color w:val="000000"/>
          <w:spacing w:val="-6"/>
          <w:sz w:val="28"/>
          <w:szCs w:val="28"/>
        </w:rPr>
        <w:t xml:space="preserve"> этого в сначала нужно переключить использованный регистр </w:t>
      </w:r>
      <w:proofErr w:type="spellStart"/>
      <w:r>
        <w:rPr>
          <w:rFonts w:ascii="Times New Roman" w:hAnsi="Times New Roman" w:cs="Times New Roman"/>
          <w:color w:val="000000"/>
          <w:spacing w:val="-6"/>
          <w:sz w:val="28"/>
          <w:szCs w:val="28"/>
        </w:rPr>
        <w:t>ПЛИСы</w:t>
      </w:r>
      <w:proofErr w:type="spellEnd"/>
      <w:r>
        <w:rPr>
          <w:rFonts w:ascii="Times New Roman" w:hAnsi="Times New Roman" w:cs="Times New Roman"/>
          <w:color w:val="000000"/>
          <w:spacing w:val="-6"/>
          <w:sz w:val="28"/>
          <w:szCs w:val="28"/>
        </w:rPr>
        <w:t xml:space="preserve"> с </w:t>
      </w:r>
      <w:r>
        <w:rPr>
          <w:rFonts w:ascii="Times New Roman" w:hAnsi="Times New Roman" w:cs="Times New Roman"/>
          <w:color w:val="000000"/>
          <w:spacing w:val="-6"/>
          <w:sz w:val="28"/>
          <w:szCs w:val="28"/>
          <w:lang w:val="en-US"/>
        </w:rPr>
        <w:t>DATA</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на </w:t>
      </w:r>
      <w:r>
        <w:rPr>
          <w:rFonts w:ascii="Times New Roman" w:hAnsi="Times New Roman" w:cs="Times New Roman"/>
          <w:color w:val="000000"/>
          <w:spacing w:val="-6"/>
          <w:sz w:val="28"/>
          <w:szCs w:val="28"/>
          <w:lang w:val="en-US"/>
        </w:rPr>
        <w:t>C</w:t>
      </w:r>
      <w:r>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r>
        <w:rPr>
          <w:rFonts w:ascii="Times New Roman" w:hAnsi="Times New Roman" w:cs="Times New Roman"/>
          <w:color w:val="000000"/>
          <w:spacing w:val="-6"/>
          <w:sz w:val="28"/>
          <w:szCs w:val="28"/>
        </w:rPr>
        <w:t xml:space="preserve">. </w:t>
      </w:r>
      <w:r w:rsidRPr="00BB7680">
        <w:rPr>
          <w:rFonts w:ascii="Times New Roman" w:hAnsi="Times New Roman" w:cs="Times New Roman"/>
          <w:color w:val="000000"/>
          <w:spacing w:val="-6"/>
          <w:sz w:val="28"/>
          <w:szCs w:val="28"/>
        </w:rPr>
        <w:t>И записать в него следующее 01</w:t>
      </w:r>
      <w:r>
        <w:rPr>
          <w:rFonts w:ascii="Times New Roman" w:hAnsi="Times New Roman" w:cs="Times New Roman"/>
          <w:color w:val="000000"/>
          <w:spacing w:val="-6"/>
          <w:sz w:val="28"/>
          <w:szCs w:val="28"/>
          <w:lang w:val="en-US"/>
        </w:rPr>
        <w:t>h</w:t>
      </w:r>
      <w:r w:rsidRPr="00BB7680">
        <w:rPr>
          <w:rFonts w:ascii="Times New Roman" w:hAnsi="Times New Roman" w:cs="Times New Roman"/>
          <w:color w:val="000000"/>
          <w:spacing w:val="-6"/>
          <w:sz w:val="28"/>
          <w:szCs w:val="28"/>
        </w:rPr>
        <w:t xml:space="preserve">. </w:t>
      </w:r>
      <w:r>
        <w:rPr>
          <w:rFonts w:ascii="Times New Roman" w:hAnsi="Times New Roman" w:cs="Times New Roman"/>
          <w:color w:val="000000"/>
          <w:spacing w:val="-6"/>
          <w:sz w:val="28"/>
          <w:szCs w:val="28"/>
        </w:rPr>
        <w:t xml:space="preserve">Что соответствует </w:t>
      </w:r>
      <w:r>
        <w:rPr>
          <w:rFonts w:ascii="Times New Roman" w:hAnsi="Times New Roman" w:cs="Times New Roman"/>
          <w:color w:val="000000"/>
          <w:spacing w:val="-6"/>
          <w:sz w:val="28"/>
          <w:szCs w:val="28"/>
          <w:lang w:val="en-US"/>
        </w:rPr>
        <w:t>RS</w:t>
      </w:r>
      <w:r>
        <w:rPr>
          <w:rFonts w:ascii="Times New Roman" w:hAnsi="Times New Roman" w:cs="Times New Roman"/>
          <w:color w:val="000000"/>
          <w:spacing w:val="-6"/>
          <w:sz w:val="28"/>
          <w:szCs w:val="28"/>
        </w:rPr>
        <w:t>=</w:t>
      </w:r>
      <w:proofErr w:type="gramStart"/>
      <w:r>
        <w:rPr>
          <w:rFonts w:ascii="Times New Roman" w:hAnsi="Times New Roman" w:cs="Times New Roman"/>
          <w:color w:val="000000"/>
          <w:spacing w:val="-6"/>
          <w:sz w:val="28"/>
          <w:szCs w:val="28"/>
        </w:rPr>
        <w:t>0,</w:t>
      </w:r>
      <w:r>
        <w:rPr>
          <w:rFonts w:ascii="Times New Roman" w:hAnsi="Times New Roman" w:cs="Times New Roman"/>
          <w:color w:val="000000"/>
          <w:spacing w:val="-6"/>
          <w:sz w:val="28"/>
          <w:szCs w:val="28"/>
          <w:lang w:val="en-US"/>
        </w:rPr>
        <w:t>R</w:t>
      </w:r>
      <w:proofErr w:type="gramEnd"/>
      <w:r>
        <w:rPr>
          <w:rFonts w:ascii="Times New Roman" w:hAnsi="Times New Roman" w:cs="Times New Roman"/>
          <w:color w:val="000000"/>
          <w:spacing w:val="-6"/>
          <w:sz w:val="28"/>
          <w:szCs w:val="28"/>
        </w:rPr>
        <w:t>/</w:t>
      </w:r>
      <w:r>
        <w:rPr>
          <w:rFonts w:ascii="Times New Roman" w:hAnsi="Times New Roman" w:cs="Times New Roman"/>
          <w:color w:val="000000"/>
          <w:spacing w:val="-6"/>
          <w:sz w:val="28"/>
          <w:szCs w:val="28"/>
          <w:lang w:val="en-US"/>
        </w:rPr>
        <w:t>W</w:t>
      </w:r>
      <w:r>
        <w:rPr>
          <w:rFonts w:ascii="Times New Roman" w:hAnsi="Times New Roman" w:cs="Times New Roman"/>
          <w:color w:val="000000"/>
          <w:spacing w:val="-6"/>
          <w:sz w:val="28"/>
          <w:szCs w:val="28"/>
        </w:rPr>
        <w:t>=0,</w:t>
      </w:r>
      <w:r>
        <w:rPr>
          <w:rFonts w:ascii="Times New Roman" w:hAnsi="Times New Roman" w:cs="Times New Roman"/>
          <w:color w:val="000000"/>
          <w:spacing w:val="-6"/>
          <w:sz w:val="28"/>
          <w:szCs w:val="28"/>
          <w:lang w:val="en-US"/>
        </w:rPr>
        <w:t>E</w:t>
      </w:r>
      <w:r>
        <w:rPr>
          <w:rFonts w:ascii="Times New Roman" w:hAnsi="Times New Roman" w:cs="Times New Roman"/>
          <w:color w:val="000000"/>
          <w:spacing w:val="-6"/>
          <w:sz w:val="28"/>
          <w:szCs w:val="28"/>
        </w:rPr>
        <w:t>=1.  Что бы конт</w:t>
      </w:r>
      <w:r w:rsidR="00BF661F">
        <w:rPr>
          <w:rFonts w:ascii="Times New Roman" w:hAnsi="Times New Roman" w:cs="Times New Roman"/>
          <w:color w:val="000000"/>
          <w:spacing w:val="-6"/>
          <w:sz w:val="28"/>
          <w:szCs w:val="28"/>
        </w:rPr>
        <w:t>роллер ЖКИ успешно обработал ко</w:t>
      </w:r>
      <w:r>
        <w:rPr>
          <w:rFonts w:ascii="Times New Roman" w:hAnsi="Times New Roman" w:cs="Times New Roman"/>
          <w:color w:val="000000"/>
          <w:spacing w:val="-6"/>
          <w:sz w:val="28"/>
          <w:szCs w:val="28"/>
        </w:rPr>
        <w:t xml:space="preserve">манду необходимо поставить паузу в размере 39 </w:t>
      </w:r>
      <w:proofErr w:type="spellStart"/>
      <w:proofErr w:type="gramStart"/>
      <w:r>
        <w:rPr>
          <w:rFonts w:ascii="Times New Roman" w:hAnsi="Times New Roman" w:cs="Times New Roman"/>
          <w:color w:val="000000"/>
          <w:spacing w:val="-6"/>
          <w:sz w:val="28"/>
          <w:szCs w:val="28"/>
        </w:rPr>
        <w:t>мс</w:t>
      </w:r>
      <w:proofErr w:type="spellEnd"/>
      <w:r>
        <w:rPr>
          <w:rFonts w:ascii="Times New Roman" w:hAnsi="Times New Roman" w:cs="Times New Roman"/>
          <w:color w:val="000000"/>
          <w:spacing w:val="-6"/>
          <w:sz w:val="28"/>
          <w:szCs w:val="28"/>
        </w:rPr>
        <w:t>(</w:t>
      </w:r>
      <w:proofErr w:type="gramEnd"/>
      <w:r>
        <w:rPr>
          <w:rFonts w:ascii="Times New Roman" w:hAnsi="Times New Roman" w:cs="Times New Roman"/>
          <w:color w:val="000000"/>
          <w:spacing w:val="-6"/>
          <w:sz w:val="28"/>
          <w:szCs w:val="28"/>
        </w:rPr>
        <w:t>в программе используется пауза в размере 2 с.).</w:t>
      </w:r>
    </w:p>
    <w:p w:rsidR="008F5C43" w:rsidRDefault="00BF661F" w:rsidP="005D471C">
      <w:pPr>
        <w:spacing w:line="360" w:lineRule="auto"/>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Для вывода на дисплей какого либо элемента нужно установить </w:t>
      </w:r>
      <w:r w:rsidR="00210117">
        <w:rPr>
          <w:rFonts w:ascii="Times New Roman" w:hAnsi="Times New Roman" w:cs="Times New Roman"/>
          <w:color w:val="000000"/>
          <w:spacing w:val="-6"/>
          <w:sz w:val="28"/>
          <w:szCs w:val="28"/>
        </w:rPr>
        <w:t>курсор</w:t>
      </w:r>
      <w:r>
        <w:rPr>
          <w:rFonts w:ascii="Times New Roman" w:hAnsi="Times New Roman" w:cs="Times New Roman"/>
          <w:color w:val="000000"/>
          <w:spacing w:val="-6"/>
          <w:sz w:val="28"/>
          <w:szCs w:val="28"/>
        </w:rPr>
        <w:t xml:space="preserve"> </w:t>
      </w:r>
      <w:proofErr w:type="gramStart"/>
      <w:r>
        <w:rPr>
          <w:rFonts w:ascii="Times New Roman" w:hAnsi="Times New Roman" w:cs="Times New Roman"/>
          <w:color w:val="000000"/>
          <w:spacing w:val="-6"/>
          <w:sz w:val="28"/>
          <w:szCs w:val="28"/>
        </w:rPr>
        <w:t>в  видеопамяти</w:t>
      </w:r>
      <w:proofErr w:type="gramEnd"/>
      <w:r>
        <w:rPr>
          <w:rFonts w:ascii="Times New Roman" w:hAnsi="Times New Roman" w:cs="Times New Roman"/>
          <w:color w:val="000000"/>
          <w:spacing w:val="-6"/>
          <w:sz w:val="28"/>
          <w:szCs w:val="28"/>
        </w:rPr>
        <w:t xml:space="preserve"> </w:t>
      </w:r>
      <w:r w:rsidR="00210117">
        <w:rPr>
          <w:rFonts w:ascii="Times New Roman" w:hAnsi="Times New Roman" w:cs="Times New Roman"/>
          <w:color w:val="000000"/>
          <w:spacing w:val="-6"/>
          <w:sz w:val="28"/>
          <w:szCs w:val="28"/>
        </w:rPr>
        <w:t xml:space="preserve">в нужную позицию </w:t>
      </w:r>
      <w:r>
        <w:rPr>
          <w:rFonts w:ascii="Times New Roman" w:hAnsi="Times New Roman" w:cs="Times New Roman"/>
          <w:color w:val="000000"/>
          <w:spacing w:val="-6"/>
          <w:sz w:val="28"/>
          <w:szCs w:val="28"/>
        </w:rPr>
        <w:t>и выбрать элемент в знакогенераторе который хотим записать в данную ячейку видеопамяти.</w:t>
      </w:r>
      <w:r w:rsidR="00210117">
        <w:rPr>
          <w:rFonts w:ascii="Times New Roman" w:hAnsi="Times New Roman" w:cs="Times New Roman"/>
          <w:color w:val="000000"/>
          <w:spacing w:val="-6"/>
          <w:sz w:val="28"/>
          <w:szCs w:val="28"/>
        </w:rPr>
        <w:t xml:space="preserve"> В данной программе изменения позиции курсора не </w:t>
      </w:r>
      <w:proofErr w:type="gramStart"/>
      <w:r w:rsidR="00210117">
        <w:rPr>
          <w:rFonts w:ascii="Times New Roman" w:hAnsi="Times New Roman" w:cs="Times New Roman"/>
          <w:color w:val="000000"/>
          <w:spacing w:val="-6"/>
          <w:sz w:val="28"/>
          <w:szCs w:val="28"/>
        </w:rPr>
        <w:t>использовалось ,</w:t>
      </w:r>
      <w:proofErr w:type="gramEnd"/>
      <w:r w:rsidR="00210117">
        <w:rPr>
          <w:rFonts w:ascii="Times New Roman" w:hAnsi="Times New Roman" w:cs="Times New Roman"/>
          <w:color w:val="000000"/>
          <w:spacing w:val="-6"/>
          <w:sz w:val="28"/>
          <w:szCs w:val="28"/>
        </w:rPr>
        <w:t xml:space="preserve"> следовательно элементы должны будут записаться в последовательные ячейки памяти.</w:t>
      </w:r>
    </w:p>
    <w:p w:rsidR="005615FF" w:rsidRDefault="005615FF" w:rsidP="00577FE7">
      <w:pPr>
        <w:spacing w:line="360" w:lineRule="auto"/>
        <w:jc w:val="center"/>
        <w:rPr>
          <w:rFonts w:ascii="Times New Roman" w:hAnsi="Times New Roman" w:cs="Times New Roman"/>
          <w:b/>
          <w:color w:val="000000"/>
          <w:spacing w:val="-6"/>
          <w:sz w:val="28"/>
          <w:szCs w:val="28"/>
        </w:rPr>
      </w:pPr>
    </w:p>
    <w:p w:rsidR="005615FF" w:rsidRDefault="005615FF" w:rsidP="00577FE7">
      <w:pPr>
        <w:spacing w:line="360" w:lineRule="auto"/>
        <w:jc w:val="center"/>
        <w:rPr>
          <w:rFonts w:ascii="Times New Roman" w:hAnsi="Times New Roman" w:cs="Times New Roman"/>
          <w:b/>
          <w:color w:val="000000"/>
          <w:spacing w:val="-6"/>
          <w:sz w:val="28"/>
          <w:szCs w:val="28"/>
        </w:rPr>
      </w:pPr>
    </w:p>
    <w:p w:rsidR="00811804" w:rsidRDefault="00811804" w:rsidP="00577FE7">
      <w:pPr>
        <w:spacing w:line="360" w:lineRule="auto"/>
        <w:jc w:val="center"/>
        <w:rPr>
          <w:rFonts w:ascii="Times New Roman" w:hAnsi="Times New Roman" w:cs="Times New Roman"/>
          <w:b/>
          <w:color w:val="000000"/>
          <w:spacing w:val="-6"/>
          <w:sz w:val="28"/>
          <w:szCs w:val="28"/>
        </w:rPr>
      </w:pPr>
    </w:p>
    <w:p w:rsidR="00811804" w:rsidRDefault="00811804" w:rsidP="00577FE7">
      <w:pPr>
        <w:spacing w:line="360" w:lineRule="auto"/>
        <w:jc w:val="center"/>
        <w:rPr>
          <w:rFonts w:ascii="Times New Roman" w:hAnsi="Times New Roman" w:cs="Times New Roman"/>
          <w:b/>
          <w:color w:val="000000"/>
          <w:spacing w:val="-6"/>
          <w:sz w:val="28"/>
          <w:szCs w:val="28"/>
        </w:rPr>
      </w:pPr>
    </w:p>
    <w:p w:rsidR="005709B2" w:rsidRPr="008F5C43" w:rsidRDefault="00577FE7" w:rsidP="00577FE7">
      <w:pPr>
        <w:spacing w:line="360" w:lineRule="auto"/>
        <w:jc w:val="center"/>
        <w:rPr>
          <w:rFonts w:ascii="Times New Roman" w:hAnsi="Times New Roman" w:cs="Times New Roman"/>
          <w:color w:val="000000"/>
          <w:spacing w:val="-6"/>
          <w:sz w:val="28"/>
          <w:szCs w:val="28"/>
        </w:rPr>
      </w:pPr>
      <w:r>
        <w:rPr>
          <w:rFonts w:ascii="Times New Roman" w:hAnsi="Times New Roman" w:cs="Times New Roman"/>
          <w:b/>
          <w:color w:val="000000"/>
          <w:spacing w:val="-6"/>
          <w:sz w:val="28"/>
          <w:szCs w:val="28"/>
        </w:rPr>
        <w:lastRenderedPageBreak/>
        <w:t>5.4.Средства управления клавиатурой</w:t>
      </w:r>
    </w:p>
    <w:p w:rsidR="00087717" w:rsidRDefault="00087717" w:rsidP="005D471C">
      <w:pPr>
        <w:pStyle w:val="Standard"/>
        <w:spacing w:line="360" w:lineRule="auto"/>
      </w:pPr>
      <w:r>
        <w:rPr>
          <w:rFonts w:ascii="Times New Roman" w:hAnsi="Times New Roman" w:cs="Times New Roman"/>
          <w:sz w:val="28"/>
          <w:szCs w:val="28"/>
        </w:rPr>
        <w:t>Клавиатурная панель подключаются через программируемую логическую интегральную схему (ПЛИС, EPM3064ATC100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которая показана на схеме ООО «ЛМТ», Стенд учебно-лабораторный SDK1.1R4.</w:t>
      </w:r>
    </w:p>
    <w:p w:rsidR="005709B2" w:rsidRDefault="00087717" w:rsidP="005D471C">
      <w:pPr>
        <w:spacing w:line="360" w:lineRule="auto"/>
        <w:jc w:val="center"/>
        <w:rPr>
          <w:rFonts w:ascii="Times New Roman" w:hAnsi="Times New Roman" w:cs="Times New Roman"/>
          <w:sz w:val="28"/>
          <w:szCs w:val="28"/>
        </w:rPr>
      </w:pPr>
      <w:r>
        <w:rPr>
          <w:rFonts w:ascii="Times New Roman" w:hAnsi="Times New Roman" w:cs="Times New Roman"/>
          <w:sz w:val="28"/>
          <w:szCs w:val="28"/>
        </w:rPr>
        <w:t>Аналог схемы подключения клавиатурной панели представлен на рисунке 5.4.1.</w:t>
      </w:r>
    </w:p>
    <w:p w:rsidR="00087717" w:rsidRDefault="00087717" w:rsidP="005D471C">
      <w:pPr>
        <w:spacing w:line="360" w:lineRule="auto"/>
        <w:jc w:val="center"/>
        <w:rPr>
          <w:rFonts w:ascii="Times New Roman" w:hAnsi="Times New Roman" w:cs="Times New Roman"/>
          <w:color w:val="000000"/>
          <w:spacing w:val="-6"/>
          <w:sz w:val="28"/>
          <w:szCs w:val="28"/>
        </w:rPr>
      </w:pPr>
      <w:r>
        <w:rPr>
          <w:rFonts w:ascii="Times New Roman" w:hAnsi="Times New Roman" w:cs="Times New Roman"/>
          <w:noProof/>
          <w:color w:val="000000"/>
          <w:spacing w:val="-6"/>
          <w:sz w:val="28"/>
          <w:szCs w:val="28"/>
          <w:lang w:eastAsia="ru-RU"/>
        </w:rPr>
        <w:drawing>
          <wp:inline distT="0" distB="0" distL="0" distR="0" wp14:anchorId="66FC1CAE" wp14:editId="70E53A51">
            <wp:extent cx="4181475" cy="2076450"/>
            <wp:effectExtent l="0" t="0" r="9525" b="0"/>
            <wp:docPr id="9" name="Рисунок 9" descr="E:\Практика\keyyboar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185086" cy="2078243"/>
                    </a:xfrm>
                    <a:prstGeom prst="rect">
                      <a:avLst/>
                    </a:prstGeom>
                    <a:noFill/>
                    <a:ln>
                      <a:noFill/>
                      <a:prstDash/>
                    </a:ln>
                  </pic:spPr>
                </pic:pic>
              </a:graphicData>
            </a:graphic>
          </wp:inline>
        </w:drawing>
      </w:r>
    </w:p>
    <w:p w:rsidR="00087717" w:rsidRDefault="00087717" w:rsidP="005D471C">
      <w:pPr>
        <w:spacing w:line="360" w:lineRule="auto"/>
        <w:jc w:val="center"/>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Рисунок 5.4.1-схема подключения матричной клавиатуры.</w:t>
      </w:r>
    </w:p>
    <w:p w:rsidR="00087717" w:rsidRDefault="00087717"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Доступ к столбцам и строкам клавиатуры организован как чтение/запись регистра ПЛИС (адрес 0х080000): младшие 4 бита соответствуют 4 столбцам (</w:t>
      </w:r>
      <w:r>
        <w:rPr>
          <w:rFonts w:ascii="Times New Roman" w:hAnsi="Times New Roman" w:cs="Times New Roman"/>
          <w:color w:val="000000"/>
          <w:spacing w:val="-6"/>
          <w:sz w:val="28"/>
          <w:szCs w:val="28"/>
          <w:lang w:val="en-US"/>
        </w:rPr>
        <w:t>COL</w:t>
      </w:r>
      <w:r>
        <w:rPr>
          <w:rFonts w:ascii="Times New Roman" w:hAnsi="Times New Roman" w:cs="Times New Roman"/>
          <w:color w:val="000000"/>
          <w:spacing w:val="-6"/>
          <w:sz w:val="28"/>
          <w:szCs w:val="28"/>
        </w:rPr>
        <w:t>1…</w:t>
      </w:r>
      <w:r>
        <w:rPr>
          <w:rFonts w:ascii="Times New Roman" w:hAnsi="Times New Roman" w:cs="Times New Roman"/>
          <w:color w:val="000000"/>
          <w:spacing w:val="-6"/>
          <w:sz w:val="28"/>
          <w:szCs w:val="28"/>
          <w:lang w:val="en-US"/>
        </w:rPr>
        <w:t>COL</w:t>
      </w:r>
      <w:r>
        <w:rPr>
          <w:rFonts w:ascii="Times New Roman" w:hAnsi="Times New Roman" w:cs="Times New Roman"/>
          <w:color w:val="000000"/>
          <w:spacing w:val="-6"/>
          <w:sz w:val="28"/>
          <w:szCs w:val="28"/>
        </w:rPr>
        <w:t>4</w:t>
      </w:r>
      <w:proofErr w:type="gramStart"/>
      <w:r>
        <w:rPr>
          <w:rFonts w:ascii="Times New Roman" w:hAnsi="Times New Roman" w:cs="Times New Roman"/>
          <w:color w:val="000000"/>
          <w:spacing w:val="-6"/>
          <w:sz w:val="28"/>
          <w:szCs w:val="28"/>
        </w:rPr>
        <w:t>),  старшие</w:t>
      </w:r>
      <w:proofErr w:type="gramEnd"/>
      <w:r>
        <w:rPr>
          <w:rFonts w:ascii="Times New Roman" w:hAnsi="Times New Roman" w:cs="Times New Roman"/>
          <w:color w:val="000000"/>
          <w:spacing w:val="-6"/>
          <w:sz w:val="28"/>
          <w:szCs w:val="28"/>
        </w:rPr>
        <w:t xml:space="preserve"> 4 бита –строки (</w:t>
      </w:r>
      <w:r>
        <w:rPr>
          <w:rFonts w:ascii="Times New Roman" w:hAnsi="Times New Roman" w:cs="Times New Roman"/>
          <w:color w:val="000000"/>
          <w:spacing w:val="-6"/>
          <w:sz w:val="28"/>
          <w:szCs w:val="28"/>
          <w:lang w:val="en-US"/>
        </w:rPr>
        <w:t>ROW</w:t>
      </w:r>
      <w:r>
        <w:rPr>
          <w:rFonts w:ascii="Times New Roman" w:hAnsi="Times New Roman" w:cs="Times New Roman"/>
          <w:color w:val="000000"/>
          <w:spacing w:val="-6"/>
          <w:sz w:val="28"/>
          <w:szCs w:val="28"/>
        </w:rPr>
        <w:t>1…</w:t>
      </w:r>
      <w:r>
        <w:rPr>
          <w:rFonts w:ascii="Times New Roman" w:hAnsi="Times New Roman" w:cs="Times New Roman"/>
          <w:color w:val="000000"/>
          <w:spacing w:val="-6"/>
          <w:sz w:val="28"/>
          <w:szCs w:val="28"/>
          <w:lang w:val="en-US"/>
        </w:rPr>
        <w:t>ROW</w:t>
      </w:r>
      <w:r>
        <w:rPr>
          <w:rFonts w:ascii="Times New Roman" w:hAnsi="Times New Roman" w:cs="Times New Roman"/>
          <w:color w:val="000000"/>
          <w:spacing w:val="-6"/>
          <w:sz w:val="28"/>
          <w:szCs w:val="28"/>
        </w:rPr>
        <w:t>4).</w:t>
      </w:r>
    </w:p>
    <w:p w:rsidR="001F230E" w:rsidRDefault="001F230E"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На рисунке 5.4.2 представлена принципиальная электрическая схема матричной клавиатуры.</w:t>
      </w:r>
    </w:p>
    <w:p w:rsidR="005615FF" w:rsidRDefault="001F230E" w:rsidP="005615FF">
      <w:pPr>
        <w:pStyle w:val="Standard"/>
        <w:widowControl w:val="0"/>
        <w:shd w:val="clear" w:color="auto" w:fill="FFFFFF"/>
        <w:tabs>
          <w:tab w:val="left" w:pos="335"/>
        </w:tabs>
        <w:autoSpaceDE w:val="0"/>
        <w:spacing w:line="360" w:lineRule="auto"/>
        <w:ind w:left="-567" w:hanging="57"/>
        <w:jc w:val="center"/>
        <w:rPr>
          <w:rFonts w:ascii="Times New Roman" w:hAnsi="Times New Roman" w:cs="Times New Roman"/>
          <w:color w:val="000000"/>
          <w:spacing w:val="-6"/>
          <w:sz w:val="28"/>
          <w:szCs w:val="28"/>
        </w:rPr>
      </w:pPr>
      <w:r w:rsidRPr="001F230E">
        <w:rPr>
          <w:rFonts w:ascii="Times New Roman" w:hAnsi="Times New Roman" w:cs="Times New Roman"/>
          <w:noProof/>
          <w:color w:val="000000"/>
          <w:spacing w:val="-6"/>
          <w:sz w:val="28"/>
          <w:szCs w:val="28"/>
          <w:lang w:eastAsia="ru-RU"/>
        </w:rPr>
        <w:drawing>
          <wp:inline distT="0" distB="0" distL="0" distR="0" wp14:anchorId="01DF1D41" wp14:editId="6771FE22">
            <wp:extent cx="3742652" cy="2042043"/>
            <wp:effectExtent l="0" t="0" r="0" b="0"/>
            <wp:docPr id="10" name="Рисунок 10" descr="E:\Практика\П.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Практика\П.С.К.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833" cy="2054145"/>
                    </a:xfrm>
                    <a:prstGeom prst="rect">
                      <a:avLst/>
                    </a:prstGeom>
                    <a:noFill/>
                    <a:ln>
                      <a:noFill/>
                    </a:ln>
                  </pic:spPr>
                </pic:pic>
              </a:graphicData>
            </a:graphic>
          </wp:inline>
        </w:drawing>
      </w:r>
    </w:p>
    <w:p w:rsidR="001F230E" w:rsidRPr="00812BD1" w:rsidRDefault="001F230E" w:rsidP="005D471C">
      <w:pPr>
        <w:pStyle w:val="Standard"/>
        <w:widowControl w:val="0"/>
        <w:shd w:val="clear" w:color="auto" w:fill="FFFFFF"/>
        <w:tabs>
          <w:tab w:val="left" w:pos="335"/>
        </w:tabs>
        <w:autoSpaceDE w:val="0"/>
        <w:spacing w:line="360" w:lineRule="auto"/>
        <w:ind w:left="-567" w:hanging="57"/>
        <w:jc w:val="center"/>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Рисунок 5.4.2-Матричная кл</w:t>
      </w:r>
      <w:r w:rsidR="00812BD1">
        <w:rPr>
          <w:rFonts w:ascii="Times New Roman" w:hAnsi="Times New Roman" w:cs="Times New Roman"/>
          <w:color w:val="000000"/>
          <w:spacing w:val="-6"/>
          <w:sz w:val="28"/>
          <w:szCs w:val="28"/>
        </w:rPr>
        <w:t>авиатура на принципиальной элек</w:t>
      </w:r>
      <w:r>
        <w:rPr>
          <w:rFonts w:ascii="Times New Roman" w:hAnsi="Times New Roman" w:cs="Times New Roman"/>
          <w:color w:val="000000"/>
          <w:spacing w:val="-6"/>
          <w:sz w:val="28"/>
          <w:szCs w:val="28"/>
        </w:rPr>
        <w:t xml:space="preserve">трической схеме </w:t>
      </w:r>
      <w:r>
        <w:rPr>
          <w:rFonts w:ascii="Times New Roman" w:hAnsi="Times New Roman" w:cs="Times New Roman"/>
          <w:color w:val="000000"/>
          <w:spacing w:val="-6"/>
          <w:sz w:val="28"/>
          <w:szCs w:val="28"/>
          <w:lang w:val="en-US"/>
        </w:rPr>
        <w:t>SDK</w:t>
      </w:r>
      <w:r w:rsidRPr="001F230E">
        <w:rPr>
          <w:rFonts w:ascii="Times New Roman" w:hAnsi="Times New Roman" w:cs="Times New Roman"/>
          <w:color w:val="000000"/>
          <w:spacing w:val="-6"/>
          <w:sz w:val="28"/>
          <w:szCs w:val="28"/>
        </w:rPr>
        <w:t>1.1</w:t>
      </w:r>
    </w:p>
    <w:p w:rsidR="001F230E" w:rsidRPr="006A505D" w:rsidRDefault="006A505D"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lastRenderedPageBreak/>
        <w:t xml:space="preserve">Из схемы видно, что потенциал на выходных портах </w:t>
      </w:r>
      <w:r>
        <w:rPr>
          <w:rFonts w:ascii="Times New Roman" w:hAnsi="Times New Roman" w:cs="Times New Roman"/>
          <w:color w:val="000000"/>
          <w:spacing w:val="-6"/>
          <w:sz w:val="28"/>
          <w:szCs w:val="28"/>
          <w:lang w:val="en-US"/>
        </w:rPr>
        <w:t>ROW</w:t>
      </w:r>
      <w:r w:rsidRPr="006A505D">
        <w:rPr>
          <w:rFonts w:ascii="Times New Roman" w:hAnsi="Times New Roman" w:cs="Times New Roman"/>
          <w:color w:val="000000"/>
          <w:spacing w:val="-6"/>
          <w:sz w:val="28"/>
          <w:szCs w:val="28"/>
        </w:rPr>
        <w:t xml:space="preserve"> </w:t>
      </w:r>
      <w:r>
        <w:rPr>
          <w:rFonts w:ascii="Times New Roman" w:hAnsi="Times New Roman" w:cs="Times New Roman"/>
          <w:color w:val="000000"/>
          <w:spacing w:val="-6"/>
          <w:sz w:val="28"/>
          <w:szCs w:val="28"/>
        </w:rPr>
        <w:t xml:space="preserve">остаётся </w:t>
      </w:r>
      <w:proofErr w:type="gramStart"/>
      <w:r>
        <w:rPr>
          <w:rFonts w:ascii="Times New Roman" w:hAnsi="Times New Roman" w:cs="Times New Roman"/>
          <w:color w:val="000000"/>
          <w:spacing w:val="-6"/>
          <w:sz w:val="28"/>
          <w:szCs w:val="28"/>
        </w:rPr>
        <w:t>высоким ,</w:t>
      </w:r>
      <w:proofErr w:type="gramEnd"/>
      <w:r>
        <w:rPr>
          <w:rFonts w:ascii="Times New Roman" w:hAnsi="Times New Roman" w:cs="Times New Roman"/>
          <w:color w:val="000000"/>
          <w:spacing w:val="-6"/>
          <w:sz w:val="28"/>
          <w:szCs w:val="28"/>
        </w:rPr>
        <w:t xml:space="preserve"> если все ключи разомкнуты, следовательно соответствует логической единицы.</w:t>
      </w:r>
      <w:r w:rsidR="00245270">
        <w:rPr>
          <w:rFonts w:ascii="Times New Roman" w:hAnsi="Times New Roman" w:cs="Times New Roman"/>
          <w:color w:val="000000"/>
          <w:spacing w:val="-6"/>
          <w:sz w:val="28"/>
          <w:szCs w:val="28"/>
        </w:rPr>
        <w:t xml:space="preserve"> Если замкнуть один из ключей, то есть нажать клавишу и на соответствующую вертикальную линию подать сигнал низкого уровня, то потенциал горизонтальной линии, с которой соединена это кнопка тоже станет </w:t>
      </w:r>
      <w:proofErr w:type="gramStart"/>
      <w:r w:rsidR="00245270">
        <w:rPr>
          <w:rFonts w:ascii="Times New Roman" w:hAnsi="Times New Roman" w:cs="Times New Roman"/>
          <w:color w:val="000000"/>
          <w:spacing w:val="-6"/>
          <w:sz w:val="28"/>
          <w:szCs w:val="28"/>
        </w:rPr>
        <w:t>низким .</w:t>
      </w:r>
      <w:proofErr w:type="gramEnd"/>
      <w:r w:rsidR="00245270">
        <w:rPr>
          <w:rFonts w:ascii="Times New Roman" w:hAnsi="Times New Roman" w:cs="Times New Roman"/>
          <w:color w:val="000000"/>
          <w:spacing w:val="-6"/>
          <w:sz w:val="28"/>
          <w:szCs w:val="28"/>
        </w:rPr>
        <w:t xml:space="preserve"> </w:t>
      </w:r>
    </w:p>
    <w:p w:rsidR="0018235C" w:rsidRDefault="0018235C"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8235C">
        <w:rPr>
          <w:rFonts w:ascii="Times New Roman" w:hAnsi="Times New Roman" w:cs="Times New Roman"/>
          <w:sz w:val="28"/>
          <w:szCs w:val="28"/>
        </w:rPr>
        <w:t>Таким образом, полный опрос матричный клавиатуры включает последовательное обнуление младших четырех битов регистра КВ с анализом на каждом шаге старших разрядов регистра.</w:t>
      </w:r>
    </w:p>
    <w:p w:rsidR="0018235C" w:rsidRDefault="0018235C" w:rsidP="005D471C">
      <w:pPr>
        <w:pStyle w:val="Standard"/>
        <w:widowControl w:val="0"/>
        <w:shd w:val="clear" w:color="auto" w:fill="FFFFFF"/>
        <w:tabs>
          <w:tab w:val="left" w:pos="335"/>
        </w:tabs>
        <w:autoSpaceDE w:val="0"/>
        <w:spacing w:line="360" w:lineRule="auto"/>
        <w:rPr>
          <w:rFonts w:ascii="Times New Roman" w:hAnsi="Times New Roman" w:cs="Times New Roman"/>
          <w:sz w:val="28"/>
          <w:szCs w:val="28"/>
        </w:rPr>
      </w:pPr>
      <w:r>
        <w:rPr>
          <w:rFonts w:ascii="Times New Roman" w:hAnsi="Times New Roman" w:cs="Times New Roman"/>
          <w:sz w:val="28"/>
          <w:szCs w:val="28"/>
        </w:rPr>
        <w:t xml:space="preserve">Необходимо </w:t>
      </w:r>
      <w:proofErr w:type="gramStart"/>
      <w:r>
        <w:rPr>
          <w:rFonts w:ascii="Times New Roman" w:hAnsi="Times New Roman" w:cs="Times New Roman"/>
          <w:sz w:val="28"/>
          <w:szCs w:val="28"/>
        </w:rPr>
        <w:t>отметить ,</w:t>
      </w:r>
      <w:proofErr w:type="gramEnd"/>
      <w:r>
        <w:rPr>
          <w:rFonts w:ascii="Times New Roman" w:hAnsi="Times New Roman" w:cs="Times New Roman"/>
          <w:sz w:val="28"/>
          <w:szCs w:val="28"/>
        </w:rPr>
        <w:t xml:space="preserve"> что в работе с клавиатурой можно наткнуться на «Эффект дребезга». То есть при нажатии на клавишу напряжение на не сразу устанавливается в 0В.А скачет в течении (0-</w:t>
      </w:r>
      <w:proofErr w:type="gramStart"/>
      <w:r>
        <w:rPr>
          <w:rFonts w:ascii="Times New Roman" w:hAnsi="Times New Roman" w:cs="Times New Roman"/>
          <w:sz w:val="28"/>
          <w:szCs w:val="28"/>
        </w:rPr>
        <w:t>10)</w:t>
      </w:r>
      <w:proofErr w:type="spellStart"/>
      <w:r>
        <w:rPr>
          <w:rFonts w:ascii="Times New Roman" w:hAnsi="Times New Roman" w:cs="Times New Roman"/>
          <w:sz w:val="28"/>
          <w:szCs w:val="28"/>
        </w:rPr>
        <w:t>мс</w:t>
      </w:r>
      <w:proofErr w:type="spellEnd"/>
      <w:proofErr w:type="gramEnd"/>
      <w:r w:rsidR="007D4C03">
        <w:rPr>
          <w:rFonts w:ascii="Times New Roman" w:hAnsi="Times New Roman" w:cs="Times New Roman"/>
          <w:sz w:val="28"/>
          <w:szCs w:val="28"/>
        </w:rPr>
        <w:t>, пока надёжно не замкнётся</w:t>
      </w:r>
      <w:r>
        <w:rPr>
          <w:rFonts w:ascii="Times New Roman" w:hAnsi="Times New Roman" w:cs="Times New Roman"/>
          <w:sz w:val="28"/>
          <w:szCs w:val="28"/>
        </w:rPr>
        <w:t>. Такая же ситуация возникает при отпускании клавиши</w:t>
      </w:r>
      <w:r w:rsidR="007D4C03">
        <w:rPr>
          <w:rFonts w:ascii="Times New Roman" w:hAnsi="Times New Roman" w:cs="Times New Roman"/>
          <w:sz w:val="28"/>
          <w:szCs w:val="28"/>
        </w:rPr>
        <w:t xml:space="preserve">, напряжение </w:t>
      </w:r>
      <w:proofErr w:type="gramStart"/>
      <w:r w:rsidR="007D4C03">
        <w:rPr>
          <w:rFonts w:ascii="Times New Roman" w:hAnsi="Times New Roman" w:cs="Times New Roman"/>
          <w:sz w:val="28"/>
          <w:szCs w:val="28"/>
        </w:rPr>
        <w:t>скачет ,</w:t>
      </w:r>
      <w:proofErr w:type="gramEnd"/>
      <w:r w:rsidR="007D4C03">
        <w:rPr>
          <w:rFonts w:ascii="Times New Roman" w:hAnsi="Times New Roman" w:cs="Times New Roman"/>
          <w:sz w:val="28"/>
          <w:szCs w:val="28"/>
        </w:rPr>
        <w:t xml:space="preserve"> пока не установится логическая 1</w:t>
      </w:r>
      <w:r>
        <w:rPr>
          <w:rFonts w:ascii="Times New Roman" w:hAnsi="Times New Roman" w:cs="Times New Roman"/>
          <w:sz w:val="28"/>
          <w:szCs w:val="28"/>
        </w:rPr>
        <w:t>.</w:t>
      </w:r>
    </w:p>
    <w:p w:rsidR="007D4C03" w:rsidRDefault="007D4C03" w:rsidP="005D471C">
      <w:pPr>
        <w:pStyle w:val="Standard"/>
        <w:widowControl w:val="0"/>
        <w:shd w:val="clear" w:color="auto" w:fill="FFFFFF"/>
        <w:tabs>
          <w:tab w:val="left" w:pos="335"/>
        </w:tabs>
        <w:autoSpaceDE w:val="0"/>
        <w:spacing w:line="360" w:lineRule="auto"/>
        <w:jc w:val="center"/>
        <w:rPr>
          <w:rFonts w:ascii="Times New Roman" w:hAnsi="Times New Roman" w:cs="Times New Roman"/>
          <w:sz w:val="28"/>
          <w:szCs w:val="28"/>
        </w:rPr>
      </w:pPr>
      <w:r w:rsidRPr="00FA00E3">
        <w:rPr>
          <w:noProof/>
          <w:sz w:val="28"/>
          <w:szCs w:val="28"/>
          <w:lang w:eastAsia="ru-RU"/>
        </w:rPr>
        <w:drawing>
          <wp:inline distT="0" distB="0" distL="0" distR="0">
            <wp:extent cx="3086100" cy="1628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628775"/>
                    </a:xfrm>
                    <a:prstGeom prst="rect">
                      <a:avLst/>
                    </a:prstGeom>
                    <a:noFill/>
                    <a:ln>
                      <a:noFill/>
                    </a:ln>
                  </pic:spPr>
                </pic:pic>
              </a:graphicData>
            </a:graphic>
          </wp:inline>
        </w:drawing>
      </w:r>
    </w:p>
    <w:p w:rsidR="007D4C03" w:rsidRDefault="007D4C03" w:rsidP="005D471C">
      <w:pPr>
        <w:pStyle w:val="Standard"/>
        <w:widowControl w:val="0"/>
        <w:shd w:val="clear" w:color="auto" w:fill="FFFFFF"/>
        <w:tabs>
          <w:tab w:val="left" w:pos="335"/>
        </w:tabs>
        <w:autoSpaceDE w:val="0"/>
        <w:spacing w:line="360" w:lineRule="auto"/>
        <w:jc w:val="center"/>
        <w:rPr>
          <w:rFonts w:ascii="Times New Roman" w:hAnsi="Times New Roman" w:cs="Times New Roman"/>
          <w:sz w:val="28"/>
          <w:szCs w:val="28"/>
        </w:rPr>
      </w:pPr>
      <w:r>
        <w:rPr>
          <w:rFonts w:ascii="Times New Roman" w:hAnsi="Times New Roman" w:cs="Times New Roman"/>
          <w:sz w:val="28"/>
          <w:szCs w:val="28"/>
        </w:rPr>
        <w:t>5.4.3-</w:t>
      </w:r>
      <w:r w:rsidRPr="007D4C03">
        <w:rPr>
          <w:sz w:val="28"/>
          <w:szCs w:val="28"/>
        </w:rPr>
        <w:t xml:space="preserve"> </w:t>
      </w:r>
      <w:r w:rsidRPr="007D4C03">
        <w:rPr>
          <w:rFonts w:ascii="Times New Roman" w:hAnsi="Times New Roman" w:cs="Times New Roman"/>
          <w:sz w:val="28"/>
          <w:szCs w:val="28"/>
        </w:rPr>
        <w:t>Диаграмма значения напряжения при нажатии кнопки</w:t>
      </w:r>
    </w:p>
    <w:p w:rsidR="00E53096" w:rsidRDefault="007D4C03" w:rsidP="00E53096">
      <w:pPr>
        <w:spacing w:line="360" w:lineRule="auto"/>
        <w:ind w:firstLine="540"/>
        <w:rPr>
          <w:rFonts w:ascii="Times New Roman" w:hAnsi="Times New Roman" w:cs="Times New Roman"/>
          <w:sz w:val="28"/>
          <w:szCs w:val="28"/>
        </w:rPr>
      </w:pPr>
      <w:r w:rsidRPr="007D4C03">
        <w:rPr>
          <w:rFonts w:ascii="Times New Roman" w:hAnsi="Times New Roman" w:cs="Times New Roman"/>
          <w:sz w:val="28"/>
          <w:szCs w:val="28"/>
        </w:rPr>
        <w:t xml:space="preserve">Поскольку процессор обладает высоким быстродействием, то он может воспринять эти скачки напряжения за несколько нажатий. Для программного устранения влияния «дребезга» используется задержка. После того, как в результате сканирования обнаружится «0» в регистре </w:t>
      </w:r>
      <w:r w:rsidRPr="007D4C03">
        <w:rPr>
          <w:rFonts w:ascii="Times New Roman" w:hAnsi="Times New Roman" w:cs="Times New Roman"/>
          <w:sz w:val="28"/>
          <w:szCs w:val="28"/>
          <w:lang w:val="en-US"/>
        </w:rPr>
        <w:t>ROW</w:t>
      </w:r>
      <w:r w:rsidRPr="007D4C03">
        <w:rPr>
          <w:rFonts w:ascii="Times New Roman" w:hAnsi="Times New Roman" w:cs="Times New Roman"/>
          <w:sz w:val="28"/>
          <w:szCs w:val="28"/>
        </w:rPr>
        <w:t xml:space="preserve">, сканирование прекращается и производится задержка на некоторое время. После этого сканируется тот же столбец и, если на том же месте регистра </w:t>
      </w:r>
      <w:r w:rsidRPr="007D4C03">
        <w:rPr>
          <w:rFonts w:ascii="Times New Roman" w:hAnsi="Times New Roman" w:cs="Times New Roman"/>
          <w:sz w:val="28"/>
          <w:szCs w:val="28"/>
          <w:lang w:val="en-US"/>
        </w:rPr>
        <w:t>ROW</w:t>
      </w:r>
      <w:r w:rsidRPr="007D4C03">
        <w:rPr>
          <w:rFonts w:ascii="Times New Roman" w:hAnsi="Times New Roman" w:cs="Times New Roman"/>
          <w:sz w:val="28"/>
          <w:szCs w:val="28"/>
        </w:rPr>
        <w:t xml:space="preserve"> обнаружен «0», то фиксируется нажатие клавиши. После этого через некоторое время, достаточное для отпускания клавиши, еще раз проверяется </w:t>
      </w:r>
      <w:r w:rsidRPr="007D4C03">
        <w:rPr>
          <w:rFonts w:ascii="Times New Roman" w:hAnsi="Times New Roman" w:cs="Times New Roman"/>
          <w:sz w:val="28"/>
          <w:szCs w:val="28"/>
        </w:rPr>
        <w:lastRenderedPageBreak/>
        <w:t>тот же столбец. Если состояние линии изменилось, то фиксируется отпускание клавиши и продолжается сканирование клавиатуры. Если клавиша все еще нажата, то производится задержка на время перед повтором символа, и если состояние регистра не изменилось, то в буфер клавиатуры повторно заносится символ. После этого, пока клавиша не будет отпущена, в буфер заносится код клавиши через промежутки времени, определяе</w:t>
      </w:r>
      <w:r w:rsidR="00577FE7">
        <w:rPr>
          <w:rFonts w:ascii="Times New Roman" w:hAnsi="Times New Roman" w:cs="Times New Roman"/>
          <w:sz w:val="28"/>
          <w:szCs w:val="28"/>
        </w:rPr>
        <w:t xml:space="preserve">мые скоростью повтора символа. </w:t>
      </w:r>
    </w:p>
    <w:p w:rsidR="00245270" w:rsidRPr="00245270" w:rsidRDefault="00245270" w:rsidP="005D471C">
      <w:pPr>
        <w:pStyle w:val="Standard"/>
        <w:widowControl w:val="0"/>
        <w:shd w:val="clear" w:color="auto" w:fill="FFFFFF"/>
        <w:tabs>
          <w:tab w:val="left" w:pos="335"/>
        </w:tabs>
        <w:autoSpaceDE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5.4.2-Пример работы с клавиатурой</w:t>
      </w:r>
    </w:p>
    <w:p w:rsidR="0018235C" w:rsidRDefault="00245270" w:rsidP="005D471C">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 xml:space="preserve">Доступ к столбцам и строкам клавиатуры организован как чтение/запись регистра </w:t>
      </w:r>
      <w:r w:rsidR="0018235C">
        <w:rPr>
          <w:rFonts w:ascii="Times New Roman" w:hAnsi="Times New Roman" w:cs="Times New Roman"/>
          <w:color w:val="000000"/>
          <w:spacing w:val="-6"/>
          <w:sz w:val="28"/>
          <w:szCs w:val="28"/>
        </w:rPr>
        <w:t xml:space="preserve">(КВ) </w:t>
      </w:r>
      <w:r>
        <w:rPr>
          <w:rFonts w:ascii="Times New Roman" w:hAnsi="Times New Roman" w:cs="Times New Roman"/>
          <w:color w:val="000000"/>
          <w:spacing w:val="-6"/>
          <w:sz w:val="28"/>
          <w:szCs w:val="28"/>
        </w:rPr>
        <w:t>ПЛИС (адрес 0х080000): младшие 4 бита соответствуют 4 столбцам (</w:t>
      </w:r>
      <w:r>
        <w:rPr>
          <w:rFonts w:ascii="Times New Roman" w:hAnsi="Times New Roman" w:cs="Times New Roman"/>
          <w:color w:val="000000"/>
          <w:spacing w:val="-6"/>
          <w:sz w:val="28"/>
          <w:szCs w:val="28"/>
          <w:lang w:val="en-US"/>
        </w:rPr>
        <w:t>COL</w:t>
      </w:r>
      <w:r>
        <w:rPr>
          <w:rFonts w:ascii="Times New Roman" w:hAnsi="Times New Roman" w:cs="Times New Roman"/>
          <w:color w:val="000000"/>
          <w:spacing w:val="-6"/>
          <w:sz w:val="28"/>
          <w:szCs w:val="28"/>
        </w:rPr>
        <w:t>1…</w:t>
      </w:r>
      <w:r>
        <w:rPr>
          <w:rFonts w:ascii="Times New Roman" w:hAnsi="Times New Roman" w:cs="Times New Roman"/>
          <w:color w:val="000000"/>
          <w:spacing w:val="-6"/>
          <w:sz w:val="28"/>
          <w:szCs w:val="28"/>
          <w:lang w:val="en-US"/>
        </w:rPr>
        <w:t>COL</w:t>
      </w:r>
      <w:r>
        <w:rPr>
          <w:rFonts w:ascii="Times New Roman" w:hAnsi="Times New Roman" w:cs="Times New Roman"/>
          <w:color w:val="000000"/>
          <w:spacing w:val="-6"/>
          <w:sz w:val="28"/>
          <w:szCs w:val="28"/>
        </w:rPr>
        <w:t>4</w:t>
      </w:r>
      <w:proofErr w:type="gramStart"/>
      <w:r>
        <w:rPr>
          <w:rFonts w:ascii="Times New Roman" w:hAnsi="Times New Roman" w:cs="Times New Roman"/>
          <w:color w:val="000000"/>
          <w:spacing w:val="-6"/>
          <w:sz w:val="28"/>
          <w:szCs w:val="28"/>
        </w:rPr>
        <w:t>),  старшие</w:t>
      </w:r>
      <w:proofErr w:type="gramEnd"/>
      <w:r>
        <w:rPr>
          <w:rFonts w:ascii="Times New Roman" w:hAnsi="Times New Roman" w:cs="Times New Roman"/>
          <w:color w:val="000000"/>
          <w:spacing w:val="-6"/>
          <w:sz w:val="28"/>
          <w:szCs w:val="28"/>
        </w:rPr>
        <w:t xml:space="preserve"> 4 бита –строки (</w:t>
      </w:r>
      <w:r>
        <w:rPr>
          <w:rFonts w:ascii="Times New Roman" w:hAnsi="Times New Roman" w:cs="Times New Roman"/>
          <w:color w:val="000000"/>
          <w:spacing w:val="-6"/>
          <w:sz w:val="28"/>
          <w:szCs w:val="28"/>
          <w:lang w:val="en-US"/>
        </w:rPr>
        <w:t>ROW</w:t>
      </w:r>
      <w:r>
        <w:rPr>
          <w:rFonts w:ascii="Times New Roman" w:hAnsi="Times New Roman" w:cs="Times New Roman"/>
          <w:color w:val="000000"/>
          <w:spacing w:val="-6"/>
          <w:sz w:val="28"/>
          <w:szCs w:val="28"/>
        </w:rPr>
        <w:t>1…</w:t>
      </w:r>
      <w:r>
        <w:rPr>
          <w:rFonts w:ascii="Times New Roman" w:hAnsi="Times New Roman" w:cs="Times New Roman"/>
          <w:color w:val="000000"/>
          <w:spacing w:val="-6"/>
          <w:sz w:val="28"/>
          <w:szCs w:val="28"/>
          <w:lang w:val="en-US"/>
        </w:rPr>
        <w:t>ROW</w:t>
      </w:r>
      <w:r>
        <w:rPr>
          <w:rFonts w:ascii="Times New Roman" w:hAnsi="Times New Roman" w:cs="Times New Roman"/>
          <w:color w:val="000000"/>
          <w:spacing w:val="-6"/>
          <w:sz w:val="28"/>
          <w:szCs w:val="28"/>
        </w:rPr>
        <w:t>4).</w:t>
      </w:r>
    </w:p>
    <w:p w:rsidR="007445B8" w:rsidRDefault="00E20BEA" w:rsidP="00E53096">
      <w:pPr>
        <w:pStyle w:val="Standard"/>
        <w:widowControl w:val="0"/>
        <w:shd w:val="clear" w:color="auto" w:fill="FFFFFF"/>
        <w:tabs>
          <w:tab w:val="left" w:pos="335"/>
        </w:tabs>
        <w:autoSpaceDE w:val="0"/>
        <w:spacing w:line="360" w:lineRule="auto"/>
        <w:ind w:left="-567" w:hanging="57"/>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В приложении Д</w:t>
      </w:r>
      <w:r w:rsidR="0018235C">
        <w:rPr>
          <w:rFonts w:ascii="Times New Roman" w:hAnsi="Times New Roman" w:cs="Times New Roman"/>
          <w:color w:val="000000"/>
          <w:spacing w:val="-6"/>
          <w:sz w:val="28"/>
          <w:szCs w:val="28"/>
        </w:rPr>
        <w:t xml:space="preserve"> представлен листинг программы обрабатывающий нажатия из последнего столбца, который соответствует клавишам :1,4,</w:t>
      </w:r>
      <w:proofErr w:type="gramStart"/>
      <w:r w:rsidR="0018235C">
        <w:rPr>
          <w:rFonts w:ascii="Times New Roman" w:hAnsi="Times New Roman" w:cs="Times New Roman"/>
          <w:color w:val="000000"/>
          <w:spacing w:val="-6"/>
          <w:sz w:val="28"/>
          <w:szCs w:val="28"/>
        </w:rPr>
        <w:t>7,*</w:t>
      </w:r>
      <w:proofErr w:type="gramEnd"/>
      <w:r w:rsidR="0018235C">
        <w:rPr>
          <w:rFonts w:ascii="Times New Roman" w:hAnsi="Times New Roman" w:cs="Times New Roman"/>
          <w:color w:val="000000"/>
          <w:spacing w:val="-6"/>
          <w:sz w:val="28"/>
          <w:szCs w:val="28"/>
        </w:rPr>
        <w:t>.</w:t>
      </w:r>
    </w:p>
    <w:p w:rsidR="00B53D69" w:rsidRPr="00B53D69" w:rsidRDefault="00577FE7" w:rsidP="005D471C">
      <w:pPr>
        <w:spacing w:line="360" w:lineRule="auto"/>
        <w:jc w:val="center"/>
        <w:rPr>
          <w:rFonts w:ascii="Times New Roman" w:hAnsi="Times New Roman" w:cs="Times New Roman"/>
          <w:b/>
          <w:color w:val="000000"/>
          <w:spacing w:val="-6"/>
          <w:sz w:val="28"/>
          <w:szCs w:val="28"/>
        </w:rPr>
      </w:pPr>
      <w:r>
        <w:rPr>
          <w:rFonts w:ascii="Times New Roman" w:hAnsi="Times New Roman" w:cs="Times New Roman"/>
          <w:b/>
          <w:color w:val="000000"/>
          <w:spacing w:val="-6"/>
          <w:sz w:val="28"/>
          <w:szCs w:val="28"/>
        </w:rPr>
        <w:t>5.5.</w:t>
      </w:r>
      <w:r w:rsidR="00690C23" w:rsidRPr="00B53D69">
        <w:rPr>
          <w:rFonts w:ascii="Times New Roman" w:hAnsi="Times New Roman" w:cs="Times New Roman"/>
          <w:b/>
          <w:color w:val="000000"/>
          <w:spacing w:val="-6"/>
          <w:sz w:val="28"/>
          <w:szCs w:val="28"/>
        </w:rPr>
        <w:t xml:space="preserve">Средства управления </w:t>
      </w:r>
      <w:proofErr w:type="spellStart"/>
      <w:r w:rsidR="00690C23" w:rsidRPr="00B53D69">
        <w:rPr>
          <w:rFonts w:ascii="Times New Roman" w:hAnsi="Times New Roman" w:cs="Times New Roman"/>
          <w:b/>
          <w:color w:val="000000"/>
          <w:spacing w:val="-6"/>
          <w:sz w:val="28"/>
          <w:szCs w:val="28"/>
        </w:rPr>
        <w:t>ЦАПом</w:t>
      </w:r>
      <w:proofErr w:type="spellEnd"/>
    </w:p>
    <w:p w:rsidR="00AF6601" w:rsidRPr="00AF6601" w:rsidRDefault="00B53D69" w:rsidP="005D471C">
      <w:pPr>
        <w:spacing w:line="360" w:lineRule="auto"/>
        <w:jc w:val="both"/>
        <w:rPr>
          <w:rFonts w:ascii="Times New Roman" w:hAnsi="Times New Roman" w:cs="Times New Roman"/>
          <w:sz w:val="28"/>
          <w:szCs w:val="28"/>
          <w:lang w:val="en-US"/>
        </w:rPr>
      </w:pPr>
      <w:r w:rsidRPr="00B53D69">
        <w:rPr>
          <w:rFonts w:ascii="Times New Roman" w:hAnsi="Times New Roman" w:cs="Times New Roman"/>
          <w:sz w:val="28"/>
          <w:szCs w:val="28"/>
        </w:rPr>
        <w:tab/>
      </w:r>
      <w:r w:rsidRPr="00B53D69">
        <w:rPr>
          <w:rFonts w:ascii="Times New Roman" w:hAnsi="Times New Roman" w:cs="Times New Roman"/>
          <w:sz w:val="28"/>
          <w:szCs w:val="28"/>
        </w:rPr>
        <w:tab/>
        <w:t xml:space="preserve">Микроконтроллер </w:t>
      </w:r>
      <w:proofErr w:type="spellStart"/>
      <w:r w:rsidRPr="00B53D69">
        <w:rPr>
          <w:rFonts w:ascii="Times New Roman" w:hAnsi="Times New Roman" w:cs="Times New Roman"/>
          <w:sz w:val="28"/>
          <w:szCs w:val="28"/>
          <w:lang w:val="en-US"/>
        </w:rPr>
        <w:t>ADuC</w:t>
      </w:r>
      <w:proofErr w:type="spellEnd"/>
      <w:r w:rsidRPr="00B53D69">
        <w:rPr>
          <w:rFonts w:ascii="Times New Roman" w:hAnsi="Times New Roman" w:cs="Times New Roman"/>
          <w:sz w:val="28"/>
          <w:szCs w:val="28"/>
        </w:rPr>
        <w:t xml:space="preserve">842 содержит на своём кристалле два 12-битных </w:t>
      </w:r>
      <w:proofErr w:type="spellStart"/>
      <w:r w:rsidRPr="00B53D69">
        <w:rPr>
          <w:rFonts w:ascii="Times New Roman" w:hAnsi="Times New Roman" w:cs="Times New Roman"/>
          <w:sz w:val="28"/>
          <w:szCs w:val="28"/>
        </w:rPr>
        <w:t>ЦАПа</w:t>
      </w:r>
      <w:proofErr w:type="spellEnd"/>
      <w:r>
        <w:rPr>
          <w:rFonts w:ascii="Times New Roman" w:hAnsi="Times New Roman" w:cs="Times New Roman"/>
          <w:sz w:val="28"/>
          <w:szCs w:val="28"/>
        </w:rPr>
        <w:t>.</w:t>
      </w:r>
      <w:r w:rsidR="00AF6601">
        <w:rPr>
          <w:rFonts w:ascii="Times New Roman" w:hAnsi="Times New Roman" w:cs="Times New Roman"/>
          <w:sz w:val="28"/>
          <w:szCs w:val="28"/>
        </w:rPr>
        <w:t xml:space="preserve"> Аналог схемы подключения показан на рисунке </w:t>
      </w:r>
      <w:r w:rsidR="00AF6601">
        <w:rPr>
          <w:rFonts w:ascii="Times New Roman" w:hAnsi="Times New Roman" w:cs="Times New Roman"/>
          <w:sz w:val="28"/>
          <w:szCs w:val="28"/>
          <w:lang w:val="en-US"/>
        </w:rPr>
        <w:t>5.5.1.</w:t>
      </w:r>
    </w:p>
    <w:p w:rsidR="00690C23" w:rsidRDefault="00AF6601" w:rsidP="005D471C">
      <w:pPr>
        <w:tabs>
          <w:tab w:val="left" w:pos="6600"/>
        </w:tabs>
        <w:spacing w:line="360" w:lineRule="auto"/>
        <w:jc w:val="center"/>
        <w:rPr>
          <w:rFonts w:ascii="Times New Roman" w:hAnsi="Times New Roman" w:cs="Times New Roman"/>
          <w:sz w:val="28"/>
          <w:szCs w:val="28"/>
        </w:rPr>
      </w:pPr>
      <w:r w:rsidRPr="00AF6601">
        <w:rPr>
          <w:rFonts w:ascii="Times New Roman" w:hAnsi="Times New Roman" w:cs="Times New Roman"/>
          <w:noProof/>
          <w:sz w:val="28"/>
          <w:szCs w:val="28"/>
          <w:lang w:eastAsia="ru-RU"/>
        </w:rPr>
        <w:drawing>
          <wp:inline distT="0" distB="0" distL="0" distR="0" wp14:anchorId="53615DD3" wp14:editId="59595ABE">
            <wp:extent cx="4797800" cy="3067050"/>
            <wp:effectExtent l="0" t="0" r="3175" b="0"/>
            <wp:docPr id="8" name="Рисунок 8" descr="E:\Практика\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Практика\DA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2339" cy="3069952"/>
                    </a:xfrm>
                    <a:prstGeom prst="rect">
                      <a:avLst/>
                    </a:prstGeom>
                    <a:noFill/>
                    <a:ln>
                      <a:noFill/>
                    </a:ln>
                  </pic:spPr>
                </pic:pic>
              </a:graphicData>
            </a:graphic>
          </wp:inline>
        </w:drawing>
      </w:r>
    </w:p>
    <w:p w:rsidR="00AF6601" w:rsidRDefault="00AF6601" w:rsidP="005D471C">
      <w:pPr>
        <w:tabs>
          <w:tab w:val="left" w:pos="660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5.5.1- Аналог схемы подключения </w:t>
      </w:r>
      <w:proofErr w:type="spellStart"/>
      <w:r>
        <w:rPr>
          <w:rFonts w:ascii="Times New Roman" w:hAnsi="Times New Roman" w:cs="Times New Roman"/>
          <w:sz w:val="28"/>
          <w:szCs w:val="28"/>
        </w:rPr>
        <w:t>ЦАПа</w:t>
      </w:r>
      <w:proofErr w:type="spellEnd"/>
      <w:r>
        <w:rPr>
          <w:rFonts w:ascii="Times New Roman" w:hAnsi="Times New Roman" w:cs="Times New Roman"/>
          <w:sz w:val="28"/>
          <w:szCs w:val="28"/>
        </w:rPr>
        <w:t>.</w:t>
      </w:r>
    </w:p>
    <w:p w:rsidR="004376B1" w:rsidRDefault="004376B1" w:rsidP="005D471C">
      <w:pPr>
        <w:tabs>
          <w:tab w:val="left" w:pos="6600"/>
        </w:tabs>
        <w:spacing w:line="360" w:lineRule="auto"/>
        <w:jc w:val="center"/>
        <w:rPr>
          <w:rFonts w:ascii="Times New Roman" w:hAnsi="Times New Roman" w:cs="Times New Roman"/>
          <w:b/>
          <w:sz w:val="28"/>
          <w:szCs w:val="28"/>
        </w:rPr>
      </w:pPr>
    </w:p>
    <w:p w:rsidR="00AF6601" w:rsidRDefault="00577FE7" w:rsidP="005D471C">
      <w:pPr>
        <w:tabs>
          <w:tab w:val="left" w:pos="66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5.5.1.</w:t>
      </w:r>
      <w:r w:rsidR="00552D4F">
        <w:rPr>
          <w:rFonts w:ascii="Times New Roman" w:hAnsi="Times New Roman" w:cs="Times New Roman"/>
          <w:b/>
          <w:sz w:val="28"/>
          <w:szCs w:val="28"/>
        </w:rPr>
        <w:t xml:space="preserve">Программное управление </w:t>
      </w:r>
    </w:p>
    <w:p w:rsidR="00552D4F" w:rsidRDefault="00552D4F" w:rsidP="005D471C">
      <w:pPr>
        <w:tabs>
          <w:tab w:val="left" w:pos="6600"/>
        </w:tabs>
        <w:spacing w:line="360" w:lineRule="auto"/>
        <w:rPr>
          <w:rFonts w:ascii="Times New Roman" w:hAnsi="Times New Roman" w:cs="Times New Roman"/>
          <w:sz w:val="28"/>
          <w:szCs w:val="28"/>
        </w:rPr>
      </w:pPr>
      <w:r>
        <w:rPr>
          <w:rFonts w:ascii="Times New Roman" w:hAnsi="Times New Roman" w:cs="Times New Roman"/>
          <w:sz w:val="28"/>
          <w:szCs w:val="28"/>
        </w:rPr>
        <w:t xml:space="preserve">Для управления ЦАП предназначен регистр </w:t>
      </w:r>
      <w:r>
        <w:rPr>
          <w:rFonts w:ascii="Times New Roman" w:hAnsi="Times New Roman" w:cs="Times New Roman"/>
          <w:sz w:val="28"/>
          <w:szCs w:val="28"/>
          <w:lang w:val="en-US"/>
        </w:rPr>
        <w:t>DACCON</w:t>
      </w:r>
      <w:r w:rsidRPr="00552D4F">
        <w:rPr>
          <w:rFonts w:ascii="Times New Roman" w:hAnsi="Times New Roman" w:cs="Times New Roman"/>
          <w:sz w:val="28"/>
          <w:szCs w:val="28"/>
        </w:rPr>
        <w:t>.</w:t>
      </w:r>
      <w:r>
        <w:rPr>
          <w:rFonts w:ascii="Times New Roman" w:hAnsi="Times New Roman" w:cs="Times New Roman"/>
          <w:sz w:val="28"/>
          <w:szCs w:val="28"/>
        </w:rPr>
        <w:t xml:space="preserve">Данный регистр не имеет битовой адресации, при подаче питания значение по умолчанию </w:t>
      </w:r>
      <w:r w:rsidRPr="00A368A8">
        <w:rPr>
          <w:rFonts w:ascii="Times New Roman" w:hAnsi="Times New Roman" w:cs="Times New Roman"/>
          <w:sz w:val="28"/>
          <w:szCs w:val="28"/>
        </w:rPr>
        <w:t>04</w:t>
      </w:r>
      <w:r>
        <w:rPr>
          <w:rFonts w:ascii="Times New Roman" w:hAnsi="Times New Roman" w:cs="Times New Roman"/>
          <w:sz w:val="28"/>
          <w:szCs w:val="28"/>
          <w:lang w:val="en-US"/>
        </w:rPr>
        <w:t>h</w:t>
      </w:r>
      <w:r w:rsidRPr="00A368A8">
        <w:rPr>
          <w:rFonts w:ascii="Times New Roman" w:hAnsi="Times New Roman" w:cs="Times New Roman"/>
          <w:sz w:val="28"/>
          <w:szCs w:val="28"/>
        </w:rPr>
        <w:t>.</w:t>
      </w:r>
      <w:r>
        <w:rPr>
          <w:rFonts w:ascii="Times New Roman" w:hAnsi="Times New Roman" w:cs="Times New Roman"/>
          <w:sz w:val="28"/>
          <w:szCs w:val="28"/>
        </w:rPr>
        <w:t xml:space="preserve"> </w:t>
      </w:r>
    </w:p>
    <w:p w:rsidR="00552D4F" w:rsidRDefault="00811804" w:rsidP="005D471C">
      <w:pPr>
        <w:tabs>
          <w:tab w:val="left" w:pos="6600"/>
        </w:tabs>
        <w:spacing w:line="360" w:lineRule="auto"/>
        <w:rPr>
          <w:rFonts w:ascii="Times New Roman" w:hAnsi="Times New Roman" w:cs="Times New Roman"/>
          <w:sz w:val="28"/>
          <w:szCs w:val="28"/>
        </w:rPr>
      </w:pPr>
      <w:r>
        <w:rPr>
          <w:rFonts w:ascii="Times New Roman" w:hAnsi="Times New Roman" w:cs="Times New Roman"/>
          <w:sz w:val="28"/>
          <w:szCs w:val="28"/>
        </w:rPr>
        <w:t>В таблице 9</w:t>
      </w:r>
      <w:r w:rsidR="00A368A8">
        <w:rPr>
          <w:rFonts w:ascii="Times New Roman" w:hAnsi="Times New Roman" w:cs="Times New Roman"/>
          <w:sz w:val="28"/>
          <w:szCs w:val="28"/>
        </w:rPr>
        <w:t xml:space="preserve"> приложения Е</w:t>
      </w:r>
      <w:r w:rsidR="00552D4F">
        <w:rPr>
          <w:rFonts w:ascii="Times New Roman" w:hAnsi="Times New Roman" w:cs="Times New Roman"/>
          <w:sz w:val="28"/>
          <w:szCs w:val="28"/>
        </w:rPr>
        <w:t xml:space="preserve"> представлена программная модель </w:t>
      </w:r>
      <w:r w:rsidR="00552D4F">
        <w:rPr>
          <w:rFonts w:ascii="Times New Roman" w:hAnsi="Times New Roman" w:cs="Times New Roman"/>
          <w:sz w:val="28"/>
          <w:szCs w:val="28"/>
          <w:lang w:val="en-US"/>
        </w:rPr>
        <w:t>DACCON</w:t>
      </w:r>
      <w:r w:rsidR="00552D4F" w:rsidRPr="00552D4F">
        <w:rPr>
          <w:rFonts w:ascii="Times New Roman" w:hAnsi="Times New Roman" w:cs="Times New Roman"/>
          <w:sz w:val="28"/>
          <w:szCs w:val="28"/>
        </w:rPr>
        <w:t>.</w:t>
      </w:r>
    </w:p>
    <w:p w:rsidR="00E14B70" w:rsidRDefault="00552D4F" w:rsidP="005D471C">
      <w:pPr>
        <w:spacing w:line="360" w:lineRule="auto"/>
        <w:ind w:firstLine="708"/>
        <w:jc w:val="both"/>
        <w:rPr>
          <w:rFonts w:ascii="Times New Roman" w:hAnsi="Times New Roman" w:cs="Times New Roman"/>
          <w:sz w:val="28"/>
          <w:szCs w:val="28"/>
        </w:rPr>
      </w:pPr>
      <w:r w:rsidRPr="00552D4F">
        <w:rPr>
          <w:rFonts w:ascii="Times New Roman" w:hAnsi="Times New Roman" w:cs="Times New Roman"/>
          <w:sz w:val="28"/>
          <w:szCs w:val="28"/>
        </w:rPr>
        <w:t xml:space="preserve">Входными данными ЦАП служат регистры специального назначения: </w:t>
      </w:r>
      <w:r w:rsidRPr="00552D4F">
        <w:rPr>
          <w:rFonts w:ascii="Times New Roman" w:hAnsi="Times New Roman" w:cs="Times New Roman"/>
          <w:sz w:val="28"/>
          <w:szCs w:val="28"/>
          <w:lang w:val="en-US"/>
        </w:rPr>
        <w:t>DAC</w:t>
      </w:r>
      <w:r w:rsidRPr="00552D4F">
        <w:rPr>
          <w:rFonts w:ascii="Times New Roman" w:hAnsi="Times New Roman" w:cs="Times New Roman"/>
          <w:sz w:val="28"/>
          <w:szCs w:val="28"/>
        </w:rPr>
        <w:t>0</w:t>
      </w:r>
      <w:r w:rsidRPr="00552D4F">
        <w:rPr>
          <w:rFonts w:ascii="Times New Roman" w:hAnsi="Times New Roman" w:cs="Times New Roman"/>
          <w:sz w:val="28"/>
          <w:szCs w:val="28"/>
          <w:lang w:val="en-US"/>
        </w:rPr>
        <w:t>H</w:t>
      </w:r>
      <w:r w:rsidRPr="00552D4F">
        <w:rPr>
          <w:rFonts w:ascii="Times New Roman" w:hAnsi="Times New Roman" w:cs="Times New Roman"/>
          <w:sz w:val="28"/>
          <w:szCs w:val="28"/>
        </w:rPr>
        <w:t>/</w:t>
      </w:r>
      <w:r w:rsidRPr="00552D4F">
        <w:rPr>
          <w:rFonts w:ascii="Times New Roman" w:hAnsi="Times New Roman" w:cs="Times New Roman"/>
          <w:sz w:val="28"/>
          <w:szCs w:val="28"/>
          <w:lang w:val="en-US"/>
        </w:rPr>
        <w:t>DAC</w:t>
      </w:r>
      <w:r w:rsidRPr="00552D4F">
        <w:rPr>
          <w:rFonts w:ascii="Times New Roman" w:hAnsi="Times New Roman" w:cs="Times New Roman"/>
          <w:sz w:val="28"/>
          <w:szCs w:val="28"/>
        </w:rPr>
        <w:t>1</w:t>
      </w:r>
      <w:r w:rsidRPr="00552D4F">
        <w:rPr>
          <w:rFonts w:ascii="Times New Roman" w:hAnsi="Times New Roman" w:cs="Times New Roman"/>
          <w:sz w:val="28"/>
          <w:szCs w:val="28"/>
          <w:lang w:val="en-US"/>
        </w:rPr>
        <w:t>H</w:t>
      </w:r>
      <w:r w:rsidRPr="00552D4F">
        <w:rPr>
          <w:rFonts w:ascii="Times New Roman" w:hAnsi="Times New Roman" w:cs="Times New Roman"/>
          <w:sz w:val="28"/>
          <w:szCs w:val="28"/>
        </w:rPr>
        <w:t xml:space="preserve">, содержащие старшие 4 байта и </w:t>
      </w:r>
      <w:r w:rsidRPr="00552D4F">
        <w:rPr>
          <w:rFonts w:ascii="Times New Roman" w:hAnsi="Times New Roman" w:cs="Times New Roman"/>
          <w:sz w:val="28"/>
          <w:szCs w:val="28"/>
          <w:lang w:val="en-US"/>
        </w:rPr>
        <w:t>DAC</w:t>
      </w:r>
      <w:r w:rsidRPr="00552D4F">
        <w:rPr>
          <w:rFonts w:ascii="Times New Roman" w:hAnsi="Times New Roman" w:cs="Times New Roman"/>
          <w:sz w:val="28"/>
          <w:szCs w:val="28"/>
        </w:rPr>
        <w:t>0</w:t>
      </w:r>
      <w:r w:rsidRPr="00552D4F">
        <w:rPr>
          <w:rFonts w:ascii="Times New Roman" w:hAnsi="Times New Roman" w:cs="Times New Roman"/>
          <w:sz w:val="28"/>
          <w:szCs w:val="28"/>
          <w:lang w:val="en-US"/>
        </w:rPr>
        <w:t>L</w:t>
      </w:r>
      <w:r w:rsidRPr="00552D4F">
        <w:rPr>
          <w:rFonts w:ascii="Times New Roman" w:hAnsi="Times New Roman" w:cs="Times New Roman"/>
          <w:sz w:val="28"/>
          <w:szCs w:val="28"/>
        </w:rPr>
        <w:t>/</w:t>
      </w:r>
      <w:r w:rsidRPr="00552D4F">
        <w:rPr>
          <w:rFonts w:ascii="Times New Roman" w:hAnsi="Times New Roman" w:cs="Times New Roman"/>
          <w:sz w:val="28"/>
          <w:szCs w:val="28"/>
          <w:lang w:val="en-US"/>
        </w:rPr>
        <w:t>DAC</w:t>
      </w:r>
      <w:r w:rsidRPr="00552D4F">
        <w:rPr>
          <w:rFonts w:ascii="Times New Roman" w:hAnsi="Times New Roman" w:cs="Times New Roman"/>
          <w:sz w:val="28"/>
          <w:szCs w:val="28"/>
        </w:rPr>
        <w:t>1</w:t>
      </w:r>
      <w:r w:rsidRPr="00552D4F">
        <w:rPr>
          <w:rFonts w:ascii="Times New Roman" w:hAnsi="Times New Roman" w:cs="Times New Roman"/>
          <w:sz w:val="28"/>
          <w:szCs w:val="28"/>
          <w:lang w:val="en-US"/>
        </w:rPr>
        <w:t>L</w:t>
      </w:r>
      <w:r w:rsidRPr="00552D4F">
        <w:rPr>
          <w:rFonts w:ascii="Times New Roman" w:hAnsi="Times New Roman" w:cs="Times New Roman"/>
          <w:sz w:val="28"/>
          <w:szCs w:val="28"/>
        </w:rPr>
        <w:t>, содержащие младшие восемь байт соответственно для нулевого и первого канала</w:t>
      </w:r>
      <w:r w:rsidRPr="00E14B70">
        <w:rPr>
          <w:rFonts w:ascii="Times New Roman" w:hAnsi="Times New Roman" w:cs="Times New Roman"/>
          <w:sz w:val="28"/>
          <w:szCs w:val="28"/>
        </w:rPr>
        <w:t xml:space="preserve">.  </w:t>
      </w:r>
    </w:p>
    <w:p w:rsidR="00552D4F" w:rsidRDefault="00E14B70" w:rsidP="005D471C">
      <w:pPr>
        <w:spacing w:line="360" w:lineRule="auto"/>
        <w:ind w:firstLine="708"/>
        <w:jc w:val="both"/>
        <w:rPr>
          <w:rFonts w:ascii="Times New Roman" w:hAnsi="Times New Roman" w:cs="Times New Roman"/>
          <w:sz w:val="28"/>
          <w:szCs w:val="28"/>
        </w:rPr>
      </w:pPr>
      <w:r w:rsidRPr="00E14B70">
        <w:rPr>
          <w:rFonts w:ascii="Times New Roman" w:hAnsi="Times New Roman" w:cs="Times New Roman"/>
          <w:sz w:val="28"/>
          <w:szCs w:val="28"/>
        </w:rPr>
        <w:t xml:space="preserve">При </w:t>
      </w:r>
      <w:proofErr w:type="spellStart"/>
      <w:r w:rsidRPr="00E14B70">
        <w:rPr>
          <w:rFonts w:ascii="Times New Roman" w:hAnsi="Times New Roman" w:cs="Times New Roman"/>
          <w:sz w:val="28"/>
          <w:szCs w:val="28"/>
        </w:rPr>
        <w:t>восьмибитной</w:t>
      </w:r>
      <w:proofErr w:type="spellEnd"/>
      <w:r w:rsidRPr="00E14B70">
        <w:rPr>
          <w:rFonts w:ascii="Times New Roman" w:hAnsi="Times New Roman" w:cs="Times New Roman"/>
          <w:sz w:val="28"/>
          <w:szCs w:val="28"/>
        </w:rPr>
        <w:t xml:space="preserve"> работе байт, записанный в регистры </w:t>
      </w:r>
      <w:r w:rsidRPr="00E14B70">
        <w:rPr>
          <w:rFonts w:ascii="Times New Roman" w:hAnsi="Times New Roman" w:cs="Times New Roman"/>
          <w:sz w:val="28"/>
          <w:szCs w:val="28"/>
          <w:lang w:val="en-US"/>
        </w:rPr>
        <w:t>DAC</w:t>
      </w:r>
      <w:r w:rsidRPr="00E14B70">
        <w:rPr>
          <w:rFonts w:ascii="Times New Roman" w:hAnsi="Times New Roman" w:cs="Times New Roman"/>
          <w:sz w:val="28"/>
          <w:szCs w:val="28"/>
        </w:rPr>
        <w:t>0</w:t>
      </w:r>
      <w:r w:rsidRPr="00E14B70">
        <w:rPr>
          <w:rFonts w:ascii="Times New Roman" w:hAnsi="Times New Roman" w:cs="Times New Roman"/>
          <w:sz w:val="28"/>
          <w:szCs w:val="28"/>
          <w:lang w:val="en-US"/>
        </w:rPr>
        <w:t>L</w:t>
      </w:r>
      <w:r w:rsidRPr="00E14B70">
        <w:rPr>
          <w:rFonts w:ascii="Times New Roman" w:hAnsi="Times New Roman" w:cs="Times New Roman"/>
          <w:sz w:val="28"/>
          <w:szCs w:val="28"/>
        </w:rPr>
        <w:t>/</w:t>
      </w:r>
      <w:r w:rsidRPr="00E14B70">
        <w:rPr>
          <w:rFonts w:ascii="Times New Roman" w:hAnsi="Times New Roman" w:cs="Times New Roman"/>
          <w:sz w:val="28"/>
          <w:szCs w:val="28"/>
          <w:lang w:val="en-US"/>
        </w:rPr>
        <w:t>DAC</w:t>
      </w:r>
      <w:r w:rsidRPr="00E14B70">
        <w:rPr>
          <w:rFonts w:ascii="Times New Roman" w:hAnsi="Times New Roman" w:cs="Times New Roman"/>
          <w:sz w:val="28"/>
          <w:szCs w:val="28"/>
        </w:rPr>
        <w:t>1</w:t>
      </w:r>
      <w:r w:rsidRPr="00E14B70">
        <w:rPr>
          <w:rFonts w:ascii="Times New Roman" w:hAnsi="Times New Roman" w:cs="Times New Roman"/>
          <w:sz w:val="28"/>
          <w:szCs w:val="28"/>
          <w:lang w:val="en-US"/>
        </w:rPr>
        <w:t>L</w:t>
      </w:r>
      <w:r w:rsidRPr="00E14B70">
        <w:rPr>
          <w:rFonts w:ascii="Times New Roman" w:hAnsi="Times New Roman" w:cs="Times New Roman"/>
          <w:sz w:val="28"/>
          <w:szCs w:val="28"/>
        </w:rPr>
        <w:t>, автоматически направляется в верхнюю часть 12-битного регистра ЦАП.</w:t>
      </w:r>
    </w:p>
    <w:p w:rsidR="009310BE" w:rsidRDefault="009310BE" w:rsidP="005D47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Управление </w:t>
      </w:r>
      <w:proofErr w:type="spellStart"/>
      <w:r>
        <w:rPr>
          <w:rFonts w:ascii="Times New Roman" w:hAnsi="Times New Roman" w:cs="Times New Roman"/>
          <w:sz w:val="28"/>
          <w:szCs w:val="28"/>
        </w:rPr>
        <w:t>ЦАПом</w:t>
      </w:r>
      <w:proofErr w:type="spellEnd"/>
      <w:r>
        <w:rPr>
          <w:rFonts w:ascii="Times New Roman" w:hAnsi="Times New Roman" w:cs="Times New Roman"/>
          <w:sz w:val="28"/>
          <w:szCs w:val="28"/>
        </w:rPr>
        <w:t>, достаточно просто.</w:t>
      </w:r>
    </w:p>
    <w:p w:rsidR="009310BE" w:rsidRDefault="009310BE" w:rsidP="005D47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Изначально необходимо заполнить регистры входных </w:t>
      </w:r>
      <w:proofErr w:type="gramStart"/>
      <w:r>
        <w:rPr>
          <w:rFonts w:ascii="Times New Roman" w:hAnsi="Times New Roman" w:cs="Times New Roman"/>
          <w:sz w:val="28"/>
          <w:szCs w:val="28"/>
        </w:rPr>
        <w:t>данных ,</w:t>
      </w:r>
      <w:proofErr w:type="gramEnd"/>
      <w:r>
        <w:rPr>
          <w:rFonts w:ascii="Times New Roman" w:hAnsi="Times New Roman" w:cs="Times New Roman"/>
          <w:sz w:val="28"/>
          <w:szCs w:val="28"/>
        </w:rPr>
        <w:t xml:space="preserve"> в соответствии с режимом который будет использоваться в </w:t>
      </w:r>
      <w:proofErr w:type="spellStart"/>
      <w:r>
        <w:rPr>
          <w:rFonts w:ascii="Times New Roman" w:hAnsi="Times New Roman" w:cs="Times New Roman"/>
          <w:sz w:val="28"/>
          <w:szCs w:val="28"/>
        </w:rPr>
        <w:t>ЦАПе</w:t>
      </w:r>
      <w:proofErr w:type="spellEnd"/>
      <w:r>
        <w:rPr>
          <w:rFonts w:ascii="Times New Roman" w:hAnsi="Times New Roman" w:cs="Times New Roman"/>
          <w:sz w:val="28"/>
          <w:szCs w:val="28"/>
        </w:rPr>
        <w:t xml:space="preserve">. </w:t>
      </w:r>
    </w:p>
    <w:p w:rsidR="009310BE" w:rsidRDefault="009310BE" w:rsidP="005D47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Далее задать параметры </w:t>
      </w:r>
      <w:proofErr w:type="spellStart"/>
      <w:r>
        <w:rPr>
          <w:rFonts w:ascii="Times New Roman" w:hAnsi="Times New Roman" w:cs="Times New Roman"/>
          <w:sz w:val="28"/>
          <w:szCs w:val="28"/>
        </w:rPr>
        <w:t>ЦАПов</w:t>
      </w:r>
      <w:proofErr w:type="spellEnd"/>
      <w:r>
        <w:rPr>
          <w:rFonts w:ascii="Times New Roman" w:hAnsi="Times New Roman" w:cs="Times New Roman"/>
          <w:sz w:val="28"/>
          <w:szCs w:val="28"/>
        </w:rPr>
        <w:t xml:space="preserve"> используя регистр </w:t>
      </w:r>
      <w:r>
        <w:rPr>
          <w:rFonts w:ascii="Times New Roman" w:hAnsi="Times New Roman" w:cs="Times New Roman"/>
          <w:sz w:val="28"/>
          <w:szCs w:val="28"/>
          <w:lang w:val="en-US"/>
        </w:rPr>
        <w:t>DACCON</w:t>
      </w:r>
      <w:r w:rsidRPr="009310BE">
        <w:rPr>
          <w:rFonts w:ascii="Times New Roman" w:hAnsi="Times New Roman" w:cs="Times New Roman"/>
          <w:sz w:val="28"/>
          <w:szCs w:val="28"/>
        </w:rPr>
        <w:t>.</w:t>
      </w:r>
    </w:p>
    <w:p w:rsidR="009310BE" w:rsidRDefault="009310BE" w:rsidP="005D47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Примечание: что бы ЦАП начал преобразовывать цифровой сигнал в аналоговый, нужно установить бить </w:t>
      </w:r>
      <w:r>
        <w:rPr>
          <w:rFonts w:ascii="Times New Roman" w:hAnsi="Times New Roman" w:cs="Times New Roman"/>
          <w:sz w:val="28"/>
          <w:szCs w:val="28"/>
          <w:lang w:val="en-US"/>
        </w:rPr>
        <w:t>SYNC</w:t>
      </w:r>
      <w:r w:rsidRPr="009310BE">
        <w:rPr>
          <w:rFonts w:ascii="Times New Roman" w:hAnsi="Times New Roman" w:cs="Times New Roman"/>
          <w:sz w:val="28"/>
          <w:szCs w:val="28"/>
        </w:rPr>
        <w:t>.</w:t>
      </w:r>
    </w:p>
    <w:p w:rsidR="009310BE" w:rsidRDefault="00E20BEA" w:rsidP="005D47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приложении Е</w:t>
      </w:r>
      <w:r w:rsidR="005D3AE1">
        <w:rPr>
          <w:rFonts w:ascii="Times New Roman" w:hAnsi="Times New Roman" w:cs="Times New Roman"/>
          <w:sz w:val="28"/>
          <w:szCs w:val="28"/>
        </w:rPr>
        <w:t xml:space="preserve"> </w:t>
      </w:r>
      <w:r w:rsidR="00FD3167">
        <w:rPr>
          <w:rFonts w:ascii="Times New Roman" w:hAnsi="Times New Roman" w:cs="Times New Roman"/>
          <w:sz w:val="28"/>
          <w:szCs w:val="28"/>
        </w:rPr>
        <w:t xml:space="preserve">представлена </w:t>
      </w:r>
      <w:proofErr w:type="gramStart"/>
      <w:r w:rsidR="00FD3167">
        <w:rPr>
          <w:rFonts w:ascii="Times New Roman" w:hAnsi="Times New Roman" w:cs="Times New Roman"/>
          <w:sz w:val="28"/>
          <w:szCs w:val="28"/>
        </w:rPr>
        <w:t>программа ,</w:t>
      </w:r>
      <w:proofErr w:type="gramEnd"/>
      <w:r w:rsidR="00FD3167">
        <w:rPr>
          <w:rFonts w:ascii="Times New Roman" w:hAnsi="Times New Roman" w:cs="Times New Roman"/>
          <w:sz w:val="28"/>
          <w:szCs w:val="28"/>
        </w:rPr>
        <w:t xml:space="preserve"> демонстрирующая работу </w:t>
      </w:r>
      <w:proofErr w:type="spellStart"/>
      <w:r w:rsidR="00FD3167">
        <w:rPr>
          <w:rFonts w:ascii="Times New Roman" w:hAnsi="Times New Roman" w:cs="Times New Roman"/>
          <w:sz w:val="28"/>
          <w:szCs w:val="28"/>
        </w:rPr>
        <w:t>ЦАПа</w:t>
      </w:r>
      <w:proofErr w:type="spellEnd"/>
      <w:r w:rsidR="00FD3167">
        <w:rPr>
          <w:rFonts w:ascii="Times New Roman" w:hAnsi="Times New Roman" w:cs="Times New Roman"/>
          <w:sz w:val="28"/>
          <w:szCs w:val="28"/>
        </w:rPr>
        <w:t>.</w:t>
      </w:r>
    </w:p>
    <w:p w:rsidR="00E0030A" w:rsidRDefault="009310BE" w:rsidP="00577F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демонстрационной программе выбирается 0-ой ЦАП, 12 –битный режим, диапазон от 0 до 2,5 В. на вход которого подаётся 2.5 </w:t>
      </w:r>
      <w:proofErr w:type="gramStart"/>
      <w:r>
        <w:rPr>
          <w:rFonts w:ascii="Times New Roman" w:hAnsi="Times New Roman" w:cs="Times New Roman"/>
          <w:sz w:val="28"/>
          <w:szCs w:val="28"/>
        </w:rPr>
        <w:t>В ,</w:t>
      </w:r>
      <w:proofErr w:type="gramEnd"/>
      <w:r>
        <w:rPr>
          <w:rFonts w:ascii="Times New Roman" w:hAnsi="Times New Roman" w:cs="Times New Roman"/>
          <w:sz w:val="28"/>
          <w:szCs w:val="28"/>
        </w:rPr>
        <w:t xml:space="preserve"> что соответствует коду 0</w:t>
      </w:r>
      <w:r>
        <w:rPr>
          <w:rFonts w:ascii="Times New Roman" w:hAnsi="Times New Roman" w:cs="Times New Roman"/>
          <w:sz w:val="28"/>
          <w:szCs w:val="28"/>
          <w:lang w:val="en-US"/>
        </w:rPr>
        <w:t>FFF</w:t>
      </w:r>
      <w:r>
        <w:rPr>
          <w:rFonts w:ascii="Times New Roman" w:hAnsi="Times New Roman" w:cs="Times New Roman"/>
          <w:sz w:val="28"/>
          <w:szCs w:val="28"/>
        </w:rPr>
        <w:t>h.</w:t>
      </w:r>
    </w:p>
    <w:p w:rsidR="00E0030A" w:rsidRPr="005221B3" w:rsidRDefault="00577FE7" w:rsidP="005D471C">
      <w:pPr>
        <w:tabs>
          <w:tab w:val="left" w:pos="66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5.6.</w:t>
      </w:r>
      <w:r w:rsidR="00E0030A">
        <w:rPr>
          <w:rFonts w:ascii="Times New Roman" w:hAnsi="Times New Roman" w:cs="Times New Roman"/>
          <w:b/>
          <w:sz w:val="28"/>
          <w:szCs w:val="28"/>
        </w:rPr>
        <w:t xml:space="preserve">Регистр управления параллельным портом </w:t>
      </w:r>
      <w:r w:rsidR="00E0030A">
        <w:rPr>
          <w:rFonts w:ascii="Times New Roman" w:hAnsi="Times New Roman" w:cs="Times New Roman"/>
          <w:b/>
          <w:sz w:val="28"/>
          <w:szCs w:val="28"/>
          <w:lang w:val="en-US"/>
        </w:rPr>
        <w:t>ENA</w:t>
      </w:r>
    </w:p>
    <w:p w:rsidR="00E0030A" w:rsidRPr="00A368A8" w:rsidRDefault="005221B3"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управления параллельным портом, предназначен регистр </w:t>
      </w:r>
      <w:proofErr w:type="gramStart"/>
      <w:r>
        <w:rPr>
          <w:rFonts w:ascii="Times New Roman" w:hAnsi="Times New Roman" w:cs="Times New Roman"/>
          <w:sz w:val="28"/>
          <w:szCs w:val="28"/>
        </w:rPr>
        <w:t>ENA ,</w:t>
      </w:r>
      <w:proofErr w:type="gramEnd"/>
      <w:r>
        <w:rPr>
          <w:rFonts w:ascii="Times New Roman" w:hAnsi="Times New Roman" w:cs="Times New Roman"/>
          <w:sz w:val="28"/>
          <w:szCs w:val="28"/>
        </w:rPr>
        <w:t xml:space="preserve"> который относится к ПЛИС. Адрес регистра </w:t>
      </w:r>
      <w:r>
        <w:rPr>
          <w:rFonts w:ascii="Times New Roman" w:hAnsi="Times New Roman" w:cs="Times New Roman"/>
          <w:sz w:val="28"/>
          <w:szCs w:val="28"/>
          <w:lang w:val="en-US"/>
        </w:rPr>
        <w:t>ENA</w:t>
      </w:r>
      <w:r w:rsidRPr="005221B3">
        <w:rPr>
          <w:rFonts w:ascii="Times New Roman" w:hAnsi="Times New Roman" w:cs="Times New Roman"/>
          <w:sz w:val="28"/>
          <w:szCs w:val="28"/>
        </w:rPr>
        <w:t xml:space="preserve"> </w:t>
      </w:r>
      <w:r>
        <w:rPr>
          <w:rFonts w:ascii="Times New Roman" w:hAnsi="Times New Roman" w:cs="Times New Roman"/>
          <w:sz w:val="28"/>
          <w:szCs w:val="28"/>
        </w:rPr>
        <w:t>080004</w:t>
      </w:r>
      <w:r>
        <w:rPr>
          <w:rFonts w:ascii="Times New Roman" w:hAnsi="Times New Roman" w:cs="Times New Roman"/>
          <w:sz w:val="28"/>
          <w:szCs w:val="28"/>
          <w:lang w:val="en-US"/>
        </w:rPr>
        <w:t>h</w:t>
      </w:r>
      <w:r w:rsidRPr="005221B3">
        <w:rPr>
          <w:rFonts w:ascii="Times New Roman" w:hAnsi="Times New Roman" w:cs="Times New Roman"/>
          <w:sz w:val="28"/>
          <w:szCs w:val="28"/>
        </w:rPr>
        <w:t xml:space="preserve">, </w:t>
      </w:r>
      <w:r>
        <w:rPr>
          <w:rFonts w:ascii="Times New Roman" w:hAnsi="Times New Roman" w:cs="Times New Roman"/>
          <w:sz w:val="28"/>
          <w:szCs w:val="28"/>
        </w:rPr>
        <w:t xml:space="preserve">значение при включении стенда </w:t>
      </w:r>
      <w:r w:rsidRPr="005221B3">
        <w:rPr>
          <w:rFonts w:ascii="Times New Roman" w:hAnsi="Times New Roman" w:cs="Times New Roman"/>
          <w:sz w:val="28"/>
          <w:szCs w:val="28"/>
        </w:rPr>
        <w:t>0000000</w:t>
      </w:r>
      <w:r>
        <w:rPr>
          <w:rFonts w:ascii="Times New Roman" w:hAnsi="Times New Roman" w:cs="Times New Roman"/>
          <w:sz w:val="28"/>
          <w:szCs w:val="28"/>
          <w:lang w:val="en-US"/>
        </w:rPr>
        <w:t>h</w:t>
      </w:r>
      <w:r w:rsidRPr="005221B3">
        <w:rPr>
          <w:rFonts w:ascii="Times New Roman" w:hAnsi="Times New Roman" w:cs="Times New Roman"/>
          <w:sz w:val="28"/>
          <w:szCs w:val="28"/>
        </w:rPr>
        <w:t>.</w:t>
      </w:r>
      <w:r>
        <w:rPr>
          <w:rFonts w:ascii="Times New Roman" w:hAnsi="Times New Roman" w:cs="Times New Roman"/>
          <w:sz w:val="28"/>
          <w:szCs w:val="28"/>
        </w:rPr>
        <w:t xml:space="preserve"> Назначение битов регистра </w:t>
      </w:r>
      <w:r>
        <w:rPr>
          <w:rFonts w:ascii="Times New Roman" w:hAnsi="Times New Roman" w:cs="Times New Roman"/>
          <w:sz w:val="28"/>
          <w:szCs w:val="28"/>
          <w:lang w:val="en-US"/>
        </w:rPr>
        <w:t>ENA</w:t>
      </w:r>
      <w:r w:rsidRPr="008F5C43">
        <w:rPr>
          <w:rFonts w:ascii="Times New Roman" w:hAnsi="Times New Roman" w:cs="Times New Roman"/>
          <w:sz w:val="28"/>
          <w:szCs w:val="28"/>
        </w:rPr>
        <w:t xml:space="preserve"> </w:t>
      </w:r>
      <w:r w:rsidR="00A368A8">
        <w:rPr>
          <w:rFonts w:ascii="Times New Roman" w:hAnsi="Times New Roman" w:cs="Times New Roman"/>
          <w:sz w:val="28"/>
          <w:szCs w:val="28"/>
        </w:rPr>
        <w:t>приведено в таблице 1</w:t>
      </w:r>
      <w:r w:rsidR="00811804">
        <w:rPr>
          <w:rFonts w:ascii="Times New Roman" w:hAnsi="Times New Roman" w:cs="Times New Roman"/>
          <w:sz w:val="28"/>
          <w:szCs w:val="28"/>
        </w:rPr>
        <w:t>0</w:t>
      </w:r>
      <w:r w:rsidR="00A368A8">
        <w:rPr>
          <w:rFonts w:ascii="Times New Roman" w:hAnsi="Times New Roman" w:cs="Times New Roman"/>
          <w:sz w:val="28"/>
          <w:szCs w:val="28"/>
        </w:rPr>
        <w:t xml:space="preserve"> </w:t>
      </w:r>
      <w:r w:rsidR="00A368A8">
        <w:rPr>
          <w:rFonts w:ascii="Times New Roman" w:hAnsi="Times New Roman" w:cs="Times New Roman"/>
          <w:sz w:val="28"/>
          <w:szCs w:val="28"/>
        </w:rPr>
        <w:lastRenderedPageBreak/>
        <w:t>приложения Е.</w:t>
      </w:r>
    </w:p>
    <w:p w:rsidR="000E621B" w:rsidRPr="008F5C43"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Регистр данных параллельного порта </w:t>
      </w:r>
      <w:r>
        <w:rPr>
          <w:rFonts w:ascii="Times New Roman" w:hAnsi="Times New Roman" w:cs="Times New Roman"/>
          <w:sz w:val="28"/>
          <w:szCs w:val="28"/>
          <w:lang w:val="en-US"/>
        </w:rPr>
        <w:t>EXT</w:t>
      </w:r>
      <w:r w:rsidRPr="000E621B">
        <w:rPr>
          <w:rFonts w:ascii="Times New Roman" w:hAnsi="Times New Roman" w:cs="Times New Roman"/>
          <w:sz w:val="28"/>
          <w:szCs w:val="28"/>
        </w:rPr>
        <w:t>_</w:t>
      </w:r>
      <w:r>
        <w:rPr>
          <w:rFonts w:ascii="Times New Roman" w:hAnsi="Times New Roman" w:cs="Times New Roman"/>
          <w:sz w:val="28"/>
          <w:szCs w:val="28"/>
          <w:lang w:val="en-US"/>
        </w:rPr>
        <w:t>LO</w:t>
      </w:r>
      <w:r w:rsidRPr="000E621B">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считывать и записывать биты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7 параллельного порта. Для того чтобы из регистра попали на </w:t>
      </w:r>
      <w:proofErr w:type="gramStart"/>
      <w:r>
        <w:rPr>
          <w:rFonts w:ascii="Times New Roman" w:hAnsi="Times New Roman" w:cs="Times New Roman"/>
          <w:sz w:val="28"/>
          <w:szCs w:val="28"/>
        </w:rPr>
        <w:t>выход ,</w:t>
      </w:r>
      <w:proofErr w:type="gramEnd"/>
      <w:r>
        <w:rPr>
          <w:rFonts w:ascii="Times New Roman" w:hAnsi="Times New Roman" w:cs="Times New Roman"/>
          <w:sz w:val="28"/>
          <w:szCs w:val="28"/>
        </w:rPr>
        <w:t xml:space="preserve"> необходимо установить бит </w:t>
      </w:r>
      <w:r>
        <w:rPr>
          <w:rFonts w:ascii="Times New Roman" w:hAnsi="Times New Roman" w:cs="Times New Roman"/>
          <w:sz w:val="28"/>
          <w:szCs w:val="28"/>
          <w:lang w:val="en-US"/>
        </w:rPr>
        <w:t>EN</w:t>
      </w:r>
      <w:r w:rsidRPr="000E621B">
        <w:rPr>
          <w:rFonts w:ascii="Times New Roman" w:hAnsi="Times New Roman" w:cs="Times New Roman"/>
          <w:sz w:val="28"/>
          <w:szCs w:val="28"/>
        </w:rPr>
        <w:t>_</w:t>
      </w:r>
      <w:r>
        <w:rPr>
          <w:rFonts w:ascii="Times New Roman" w:hAnsi="Times New Roman" w:cs="Times New Roman"/>
          <w:sz w:val="28"/>
          <w:szCs w:val="28"/>
          <w:lang w:val="en-US"/>
        </w:rPr>
        <w:t>LO</w:t>
      </w:r>
      <w:r w:rsidRPr="000E621B">
        <w:rPr>
          <w:rFonts w:ascii="Times New Roman" w:hAnsi="Times New Roman" w:cs="Times New Roman"/>
          <w:sz w:val="28"/>
          <w:szCs w:val="28"/>
        </w:rPr>
        <w:t xml:space="preserve"> </w:t>
      </w:r>
      <w:r>
        <w:rPr>
          <w:rFonts w:ascii="Times New Roman" w:hAnsi="Times New Roman" w:cs="Times New Roman"/>
          <w:sz w:val="28"/>
          <w:szCs w:val="28"/>
        </w:rPr>
        <w:t xml:space="preserve">в логическую «1»(смотрите назначение битов регистра </w:t>
      </w:r>
      <w:r>
        <w:rPr>
          <w:rFonts w:ascii="Times New Roman" w:hAnsi="Times New Roman" w:cs="Times New Roman"/>
          <w:sz w:val="28"/>
          <w:szCs w:val="28"/>
          <w:lang w:val="en-US"/>
        </w:rPr>
        <w:t>ENA</w:t>
      </w:r>
      <w:r>
        <w:rPr>
          <w:rFonts w:ascii="Times New Roman" w:hAnsi="Times New Roman" w:cs="Times New Roman"/>
          <w:sz w:val="28"/>
          <w:szCs w:val="28"/>
        </w:rPr>
        <w:t xml:space="preserve">).Для чтения данных необходимо установить этот битв логический «0». Адрес регистра </w:t>
      </w:r>
      <w:r>
        <w:rPr>
          <w:rFonts w:ascii="Times New Roman" w:hAnsi="Times New Roman" w:cs="Times New Roman"/>
          <w:sz w:val="28"/>
          <w:szCs w:val="28"/>
          <w:lang w:val="en-US"/>
        </w:rPr>
        <w:t>EXT</w:t>
      </w:r>
      <w:r w:rsidRPr="008F5C43">
        <w:rPr>
          <w:rFonts w:ascii="Times New Roman" w:hAnsi="Times New Roman" w:cs="Times New Roman"/>
          <w:sz w:val="28"/>
          <w:szCs w:val="28"/>
        </w:rPr>
        <w:t>_</w:t>
      </w:r>
      <w:r>
        <w:rPr>
          <w:rFonts w:ascii="Times New Roman" w:hAnsi="Times New Roman" w:cs="Times New Roman"/>
          <w:sz w:val="28"/>
          <w:szCs w:val="28"/>
          <w:lang w:val="en-US"/>
        </w:rPr>
        <w:t>LO</w:t>
      </w:r>
      <w:r w:rsidRPr="008F5C43">
        <w:rPr>
          <w:rFonts w:ascii="Times New Roman" w:hAnsi="Times New Roman" w:cs="Times New Roman"/>
          <w:sz w:val="28"/>
          <w:szCs w:val="28"/>
        </w:rPr>
        <w:t xml:space="preserve"> </w:t>
      </w:r>
      <w:r>
        <w:rPr>
          <w:rFonts w:ascii="Times New Roman" w:hAnsi="Times New Roman" w:cs="Times New Roman"/>
          <w:sz w:val="28"/>
          <w:szCs w:val="28"/>
        </w:rPr>
        <w:t>080002</w:t>
      </w:r>
      <w:r>
        <w:rPr>
          <w:rFonts w:ascii="Times New Roman" w:hAnsi="Times New Roman" w:cs="Times New Roman"/>
          <w:sz w:val="28"/>
          <w:szCs w:val="28"/>
          <w:lang w:val="en-US"/>
        </w:rPr>
        <w:t>h</w:t>
      </w:r>
      <w:r w:rsidRPr="008F5C43">
        <w:rPr>
          <w:rFonts w:ascii="Times New Roman" w:hAnsi="Times New Roman" w:cs="Times New Roman"/>
          <w:sz w:val="28"/>
          <w:szCs w:val="28"/>
        </w:rPr>
        <w:t xml:space="preserve">. </w:t>
      </w:r>
      <w:r>
        <w:rPr>
          <w:rFonts w:ascii="Times New Roman" w:hAnsi="Times New Roman" w:cs="Times New Roman"/>
          <w:sz w:val="28"/>
          <w:szCs w:val="28"/>
        </w:rPr>
        <w:t>Значение после сброса 00</w:t>
      </w:r>
      <w:r>
        <w:rPr>
          <w:rFonts w:ascii="Times New Roman" w:hAnsi="Times New Roman" w:cs="Times New Roman"/>
          <w:sz w:val="28"/>
          <w:szCs w:val="28"/>
          <w:lang w:val="en-US"/>
        </w:rPr>
        <w:t>h</w:t>
      </w:r>
      <w:r w:rsidRPr="008F5C43">
        <w:rPr>
          <w:rFonts w:ascii="Times New Roman" w:hAnsi="Times New Roman" w:cs="Times New Roman"/>
          <w:sz w:val="28"/>
          <w:szCs w:val="28"/>
        </w:rPr>
        <w:t>.</w:t>
      </w:r>
    </w:p>
    <w:p w:rsidR="000E621B" w:rsidRP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5.6.2-регистр данных параллельного порта </w:t>
      </w:r>
      <w:r>
        <w:rPr>
          <w:rFonts w:ascii="Times New Roman" w:hAnsi="Times New Roman" w:cs="Times New Roman"/>
          <w:sz w:val="28"/>
          <w:szCs w:val="28"/>
          <w:lang w:val="en-US"/>
        </w:rPr>
        <w:t>EXT</w:t>
      </w:r>
      <w:r w:rsidRPr="000E621B">
        <w:rPr>
          <w:rFonts w:ascii="Times New Roman" w:hAnsi="Times New Roman" w:cs="Times New Roman"/>
          <w:sz w:val="28"/>
          <w:szCs w:val="28"/>
        </w:rPr>
        <w:t>_</w:t>
      </w:r>
      <w:r>
        <w:rPr>
          <w:rFonts w:ascii="Times New Roman" w:hAnsi="Times New Roman" w:cs="Times New Roman"/>
          <w:sz w:val="28"/>
          <w:szCs w:val="28"/>
          <w:lang w:val="en-US"/>
        </w:rPr>
        <w:t>LO</w:t>
      </w:r>
      <w:r w:rsidRPr="000E621B">
        <w:rPr>
          <w:rFonts w:ascii="Times New Roman" w:hAnsi="Times New Roman" w:cs="Times New Roman"/>
          <w:sz w:val="28"/>
          <w:szCs w:val="28"/>
        </w:rPr>
        <w:t>.</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0E621B" w:rsidTr="000E621B">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169"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0</w:t>
            </w:r>
          </w:p>
        </w:tc>
      </w:tr>
      <w:tr w:rsidR="000E621B" w:rsidTr="000E621B">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9"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r>
      <w:tr w:rsidR="000E621B" w:rsidTr="000E621B">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D7</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D6</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D5</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D4</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D3</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1169"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D0</w:t>
            </w:r>
          </w:p>
        </w:tc>
      </w:tr>
    </w:tbl>
    <w:p w:rsidR="000E621B" w:rsidRPr="000E621B" w:rsidRDefault="000E621B" w:rsidP="005D471C">
      <w:pPr>
        <w:tabs>
          <w:tab w:val="left" w:pos="6600"/>
        </w:tabs>
        <w:spacing w:line="360" w:lineRule="auto"/>
        <w:jc w:val="both"/>
        <w:rPr>
          <w:rFonts w:ascii="Times New Roman" w:hAnsi="Times New Roman" w:cs="Times New Roman"/>
          <w:sz w:val="28"/>
          <w:szCs w:val="28"/>
        </w:rPr>
      </w:pPr>
    </w:p>
    <w:p w:rsidR="000E621B" w:rsidRP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Регистр данных параллельного порта </w:t>
      </w:r>
      <w:r>
        <w:rPr>
          <w:rFonts w:ascii="Times New Roman" w:hAnsi="Times New Roman" w:cs="Times New Roman"/>
          <w:sz w:val="28"/>
          <w:szCs w:val="28"/>
          <w:lang w:val="en-US"/>
        </w:rPr>
        <w:t>EXT</w:t>
      </w:r>
      <w:r w:rsidRPr="000E621B">
        <w:rPr>
          <w:rFonts w:ascii="Times New Roman" w:hAnsi="Times New Roman" w:cs="Times New Roman"/>
          <w:sz w:val="28"/>
          <w:szCs w:val="28"/>
        </w:rPr>
        <w:t>_</w:t>
      </w:r>
      <w:r>
        <w:rPr>
          <w:rFonts w:ascii="Times New Roman" w:hAnsi="Times New Roman" w:cs="Times New Roman"/>
          <w:sz w:val="28"/>
          <w:szCs w:val="28"/>
          <w:lang w:val="en-US"/>
        </w:rPr>
        <w:t>HI</w:t>
      </w:r>
      <w:r w:rsidRPr="000E621B">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считывать и записывать биты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7 параллельного порта. Для того чтобы из регистра попали на </w:t>
      </w:r>
      <w:proofErr w:type="gramStart"/>
      <w:r>
        <w:rPr>
          <w:rFonts w:ascii="Times New Roman" w:hAnsi="Times New Roman" w:cs="Times New Roman"/>
          <w:sz w:val="28"/>
          <w:szCs w:val="28"/>
        </w:rPr>
        <w:t>выход ,</w:t>
      </w:r>
      <w:proofErr w:type="gramEnd"/>
      <w:r>
        <w:rPr>
          <w:rFonts w:ascii="Times New Roman" w:hAnsi="Times New Roman" w:cs="Times New Roman"/>
          <w:sz w:val="28"/>
          <w:szCs w:val="28"/>
        </w:rPr>
        <w:t xml:space="preserve"> необходимо установить бит </w:t>
      </w:r>
      <w:r>
        <w:rPr>
          <w:rFonts w:ascii="Times New Roman" w:hAnsi="Times New Roman" w:cs="Times New Roman"/>
          <w:sz w:val="28"/>
          <w:szCs w:val="28"/>
          <w:lang w:val="en-US"/>
        </w:rPr>
        <w:t>EN</w:t>
      </w:r>
      <w:r w:rsidRPr="000E621B">
        <w:rPr>
          <w:rFonts w:ascii="Times New Roman" w:hAnsi="Times New Roman" w:cs="Times New Roman"/>
          <w:sz w:val="28"/>
          <w:szCs w:val="28"/>
        </w:rPr>
        <w:t>_</w:t>
      </w:r>
      <w:r>
        <w:rPr>
          <w:rFonts w:ascii="Times New Roman" w:hAnsi="Times New Roman" w:cs="Times New Roman"/>
          <w:sz w:val="28"/>
          <w:szCs w:val="28"/>
          <w:lang w:val="en-US"/>
        </w:rPr>
        <w:t>HI</w:t>
      </w:r>
      <w:r w:rsidRPr="000E621B">
        <w:rPr>
          <w:rFonts w:ascii="Times New Roman" w:hAnsi="Times New Roman" w:cs="Times New Roman"/>
          <w:sz w:val="28"/>
          <w:szCs w:val="28"/>
        </w:rPr>
        <w:t xml:space="preserve"> </w:t>
      </w:r>
      <w:r>
        <w:rPr>
          <w:rFonts w:ascii="Times New Roman" w:hAnsi="Times New Roman" w:cs="Times New Roman"/>
          <w:sz w:val="28"/>
          <w:szCs w:val="28"/>
        </w:rPr>
        <w:t xml:space="preserve">в логическую «1»(смотрите назначение битов регистра </w:t>
      </w:r>
      <w:r>
        <w:rPr>
          <w:rFonts w:ascii="Times New Roman" w:hAnsi="Times New Roman" w:cs="Times New Roman"/>
          <w:sz w:val="28"/>
          <w:szCs w:val="28"/>
          <w:lang w:val="en-US"/>
        </w:rPr>
        <w:t>ENA</w:t>
      </w:r>
      <w:r>
        <w:rPr>
          <w:rFonts w:ascii="Times New Roman" w:hAnsi="Times New Roman" w:cs="Times New Roman"/>
          <w:sz w:val="28"/>
          <w:szCs w:val="28"/>
        </w:rPr>
        <w:t xml:space="preserve">).Для чтения данных необходимо установить этот битв логический «0». Адрес регистра </w:t>
      </w:r>
      <w:r>
        <w:rPr>
          <w:rFonts w:ascii="Times New Roman" w:hAnsi="Times New Roman" w:cs="Times New Roman"/>
          <w:sz w:val="28"/>
          <w:szCs w:val="28"/>
          <w:lang w:val="en-US"/>
        </w:rPr>
        <w:t>EXT</w:t>
      </w:r>
      <w:r w:rsidRPr="000E621B">
        <w:rPr>
          <w:rFonts w:ascii="Times New Roman" w:hAnsi="Times New Roman" w:cs="Times New Roman"/>
          <w:sz w:val="28"/>
          <w:szCs w:val="28"/>
        </w:rPr>
        <w:t>_</w:t>
      </w:r>
      <w:r>
        <w:rPr>
          <w:rFonts w:ascii="Times New Roman" w:hAnsi="Times New Roman" w:cs="Times New Roman"/>
          <w:sz w:val="28"/>
          <w:szCs w:val="28"/>
          <w:lang w:val="en-US"/>
        </w:rPr>
        <w:t>HI</w:t>
      </w:r>
      <w:r w:rsidRPr="000E621B">
        <w:rPr>
          <w:rFonts w:ascii="Times New Roman" w:hAnsi="Times New Roman" w:cs="Times New Roman"/>
          <w:sz w:val="28"/>
          <w:szCs w:val="28"/>
        </w:rPr>
        <w:t xml:space="preserve"> </w:t>
      </w:r>
      <w:r>
        <w:rPr>
          <w:rFonts w:ascii="Times New Roman" w:hAnsi="Times New Roman" w:cs="Times New Roman"/>
          <w:sz w:val="28"/>
          <w:szCs w:val="28"/>
        </w:rPr>
        <w:t>080003</w:t>
      </w:r>
      <w:r>
        <w:rPr>
          <w:rFonts w:ascii="Times New Roman" w:hAnsi="Times New Roman" w:cs="Times New Roman"/>
          <w:sz w:val="28"/>
          <w:szCs w:val="28"/>
          <w:lang w:val="en-US"/>
        </w:rPr>
        <w:t>h</w:t>
      </w:r>
      <w:r w:rsidRPr="000E621B">
        <w:rPr>
          <w:rFonts w:ascii="Times New Roman" w:hAnsi="Times New Roman" w:cs="Times New Roman"/>
          <w:sz w:val="28"/>
          <w:szCs w:val="28"/>
        </w:rPr>
        <w:t xml:space="preserve">. </w:t>
      </w:r>
      <w:r>
        <w:rPr>
          <w:rFonts w:ascii="Times New Roman" w:hAnsi="Times New Roman" w:cs="Times New Roman"/>
          <w:sz w:val="28"/>
          <w:szCs w:val="28"/>
        </w:rPr>
        <w:t>Значение после сброса 00</w:t>
      </w:r>
      <w:r>
        <w:rPr>
          <w:rFonts w:ascii="Times New Roman" w:hAnsi="Times New Roman" w:cs="Times New Roman"/>
          <w:sz w:val="28"/>
          <w:szCs w:val="28"/>
          <w:lang w:val="en-US"/>
        </w:rPr>
        <w:t>h</w:t>
      </w:r>
      <w:r w:rsidRPr="000E621B">
        <w:rPr>
          <w:rFonts w:ascii="Times New Roman" w:hAnsi="Times New Roman" w:cs="Times New Roman"/>
          <w:sz w:val="28"/>
          <w:szCs w:val="28"/>
        </w:rPr>
        <w:t>.</w:t>
      </w:r>
    </w:p>
    <w:p w:rsidR="000E621B" w:rsidRP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5.6.</w:t>
      </w:r>
      <w:r w:rsidRPr="000E621B">
        <w:rPr>
          <w:rFonts w:ascii="Times New Roman" w:hAnsi="Times New Roman" w:cs="Times New Roman"/>
          <w:sz w:val="28"/>
          <w:szCs w:val="28"/>
        </w:rPr>
        <w:t>3</w:t>
      </w:r>
      <w:r>
        <w:rPr>
          <w:rFonts w:ascii="Times New Roman" w:hAnsi="Times New Roman" w:cs="Times New Roman"/>
          <w:sz w:val="28"/>
          <w:szCs w:val="28"/>
        </w:rPr>
        <w:t xml:space="preserve">-регистр данных параллельного порта </w:t>
      </w:r>
      <w:r>
        <w:rPr>
          <w:rFonts w:ascii="Times New Roman" w:hAnsi="Times New Roman" w:cs="Times New Roman"/>
          <w:sz w:val="28"/>
          <w:szCs w:val="28"/>
          <w:lang w:val="en-US"/>
        </w:rPr>
        <w:t>EXT</w:t>
      </w:r>
      <w:r w:rsidRPr="000E621B">
        <w:rPr>
          <w:rFonts w:ascii="Times New Roman" w:hAnsi="Times New Roman" w:cs="Times New Roman"/>
          <w:sz w:val="28"/>
          <w:szCs w:val="28"/>
        </w:rPr>
        <w:t>_</w:t>
      </w:r>
      <w:r>
        <w:rPr>
          <w:rFonts w:ascii="Times New Roman" w:hAnsi="Times New Roman" w:cs="Times New Roman"/>
          <w:sz w:val="28"/>
          <w:szCs w:val="28"/>
          <w:lang w:val="en-US"/>
        </w:rPr>
        <w:t>HI</w:t>
      </w:r>
      <w:r w:rsidRPr="000E621B">
        <w:rPr>
          <w:rFonts w:ascii="Times New Roman" w:hAnsi="Times New Roman" w:cs="Times New Roman"/>
          <w:sz w:val="28"/>
          <w:szCs w:val="28"/>
        </w:rPr>
        <w:t>.</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0E621B" w:rsidTr="008F5C43">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169"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rPr>
              <w:t>0</w:t>
            </w:r>
          </w:p>
        </w:tc>
      </w:tr>
      <w:tr w:rsidR="000E621B" w:rsidTr="008F5C43">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8"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c>
          <w:tcPr>
            <w:tcW w:w="1169" w:type="dxa"/>
          </w:tcPr>
          <w:p w:rsidR="000E621B" w:rsidRDefault="000E621B" w:rsidP="005D471C">
            <w:pPr>
              <w:tabs>
                <w:tab w:val="left" w:pos="660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R/W</w:t>
            </w:r>
          </w:p>
        </w:tc>
      </w:tr>
      <w:tr w:rsidR="000E621B" w:rsidTr="008F5C43">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D7</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D6</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D5</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D4</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D3</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1168"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1169" w:type="dxa"/>
          </w:tcPr>
          <w:p w:rsidR="000E621B" w:rsidRPr="000E621B" w:rsidRDefault="000E621B" w:rsidP="005D471C">
            <w:pPr>
              <w:tabs>
                <w:tab w:val="left" w:pos="660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D0</w:t>
            </w:r>
          </w:p>
        </w:tc>
      </w:tr>
    </w:tbl>
    <w:p w:rsidR="000E621B" w:rsidRPr="000E621B" w:rsidRDefault="000E621B" w:rsidP="005D471C">
      <w:pPr>
        <w:tabs>
          <w:tab w:val="left" w:pos="6600"/>
        </w:tabs>
        <w:spacing w:line="360" w:lineRule="auto"/>
        <w:jc w:val="both"/>
        <w:rPr>
          <w:rFonts w:ascii="Times New Roman" w:hAnsi="Times New Roman" w:cs="Times New Roman"/>
          <w:sz w:val="28"/>
          <w:szCs w:val="28"/>
        </w:rPr>
      </w:pPr>
    </w:p>
    <w:p w:rsidR="005D3AE1" w:rsidRDefault="00577FE7" w:rsidP="005D471C">
      <w:pPr>
        <w:tabs>
          <w:tab w:val="left" w:pos="66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5.6.1.</w:t>
      </w:r>
      <w:r w:rsidR="005D3AE1">
        <w:rPr>
          <w:rFonts w:ascii="Times New Roman" w:hAnsi="Times New Roman" w:cs="Times New Roman"/>
          <w:b/>
          <w:sz w:val="28"/>
          <w:szCs w:val="28"/>
        </w:rPr>
        <w:t>Программное управление параллельным портом</w:t>
      </w:r>
    </w:p>
    <w:p w:rsidR="005D3AE1" w:rsidRDefault="00E20BEA" w:rsidP="005D471C">
      <w:pPr>
        <w:tabs>
          <w:tab w:val="left" w:pos="6600"/>
        </w:tabs>
        <w:spacing w:line="360" w:lineRule="auto"/>
        <w:rPr>
          <w:rFonts w:ascii="Times New Roman" w:hAnsi="Times New Roman" w:cs="Times New Roman"/>
          <w:sz w:val="28"/>
          <w:szCs w:val="28"/>
        </w:rPr>
      </w:pPr>
      <w:r>
        <w:rPr>
          <w:rFonts w:ascii="Times New Roman" w:hAnsi="Times New Roman" w:cs="Times New Roman"/>
          <w:sz w:val="28"/>
          <w:szCs w:val="28"/>
        </w:rPr>
        <w:t>В приложении Ж</w:t>
      </w:r>
      <w:r w:rsidR="005D3AE1">
        <w:rPr>
          <w:rFonts w:ascii="Times New Roman" w:hAnsi="Times New Roman" w:cs="Times New Roman"/>
          <w:sz w:val="28"/>
          <w:szCs w:val="28"/>
        </w:rPr>
        <w:t xml:space="preserve"> представлена </w:t>
      </w:r>
      <w:r w:rsidR="001F2F10">
        <w:rPr>
          <w:rFonts w:ascii="Times New Roman" w:hAnsi="Times New Roman" w:cs="Times New Roman"/>
          <w:sz w:val="28"/>
          <w:szCs w:val="28"/>
        </w:rPr>
        <w:t>демонстрационная</w:t>
      </w:r>
      <w:r w:rsidR="005D3AE1">
        <w:rPr>
          <w:rFonts w:ascii="Times New Roman" w:hAnsi="Times New Roman" w:cs="Times New Roman"/>
          <w:sz w:val="28"/>
          <w:szCs w:val="28"/>
        </w:rPr>
        <w:t xml:space="preserve"> программа считывания и записи данных в порт. Для работы программы необходимо подключить к порту </w:t>
      </w:r>
      <w:proofErr w:type="gramStart"/>
      <w:r w:rsidR="005D3AE1">
        <w:rPr>
          <w:rFonts w:ascii="Times New Roman" w:hAnsi="Times New Roman" w:cs="Times New Roman"/>
          <w:sz w:val="28"/>
          <w:szCs w:val="28"/>
        </w:rPr>
        <w:t>устройство</w:t>
      </w:r>
      <w:proofErr w:type="gramEnd"/>
      <w:r w:rsidR="005D3AE1">
        <w:rPr>
          <w:rFonts w:ascii="Times New Roman" w:hAnsi="Times New Roman" w:cs="Times New Roman"/>
          <w:sz w:val="28"/>
          <w:szCs w:val="28"/>
        </w:rPr>
        <w:t xml:space="preserve"> расширяющее возможности </w:t>
      </w:r>
      <w:r w:rsidR="005D3AE1">
        <w:rPr>
          <w:rFonts w:ascii="Times New Roman" w:hAnsi="Times New Roman" w:cs="Times New Roman"/>
          <w:sz w:val="28"/>
          <w:szCs w:val="28"/>
          <w:lang w:val="en-US"/>
        </w:rPr>
        <w:t>SDK</w:t>
      </w:r>
      <w:r w:rsidR="001F2F10">
        <w:rPr>
          <w:rFonts w:ascii="Times New Roman" w:hAnsi="Times New Roman" w:cs="Times New Roman"/>
          <w:sz w:val="28"/>
          <w:szCs w:val="28"/>
        </w:rPr>
        <w:t>.</w:t>
      </w:r>
    </w:p>
    <w:p w:rsidR="001F2F10" w:rsidRDefault="001F2F10" w:rsidP="005D471C">
      <w:pPr>
        <w:tabs>
          <w:tab w:val="left" w:pos="660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Программа считывает состояние тумблеров и приводит зажигает соответствующий светодиод на расширенном устройстве.</w:t>
      </w:r>
    </w:p>
    <w:p w:rsidR="001F2F10" w:rsidRDefault="00EE412C" w:rsidP="00EE412C">
      <w:pPr>
        <w:tabs>
          <w:tab w:val="left" w:pos="66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Заключение</w:t>
      </w:r>
    </w:p>
    <w:p w:rsidR="00EE412C" w:rsidRDefault="00EE412C" w:rsidP="00EE412C">
      <w:pPr>
        <w:tabs>
          <w:tab w:val="left" w:pos="6600"/>
        </w:tabs>
        <w:spacing w:line="360" w:lineRule="auto"/>
        <w:rPr>
          <w:rFonts w:ascii="Times New Roman" w:hAnsi="Times New Roman" w:cs="Times New Roman"/>
          <w:sz w:val="28"/>
          <w:szCs w:val="28"/>
        </w:rPr>
      </w:pPr>
      <w:r>
        <w:rPr>
          <w:rFonts w:ascii="Times New Roman" w:hAnsi="Times New Roman" w:cs="Times New Roman"/>
          <w:sz w:val="28"/>
          <w:szCs w:val="28"/>
        </w:rPr>
        <w:t xml:space="preserve">По окончанию практики, был получен опыт работы с контроллерами и с периферийными устройствами. Были продемонстрированы и использованы на практике полученные знания во время обучения в университете. Ознакомлен с работой чтения принципиальных электрических схем, </w:t>
      </w:r>
      <w:proofErr w:type="gramStart"/>
      <w:r>
        <w:rPr>
          <w:rFonts w:ascii="Times New Roman" w:hAnsi="Times New Roman" w:cs="Times New Roman"/>
          <w:sz w:val="28"/>
          <w:szCs w:val="28"/>
        </w:rPr>
        <w:t>применения</w:t>
      </w:r>
      <w:proofErr w:type="gramEnd"/>
      <w:r>
        <w:rPr>
          <w:rFonts w:ascii="Times New Roman" w:hAnsi="Times New Roman" w:cs="Times New Roman"/>
          <w:sz w:val="28"/>
          <w:szCs w:val="28"/>
        </w:rPr>
        <w:t xml:space="preserve"> полученных знания в программном коде.</w:t>
      </w:r>
    </w:p>
    <w:p w:rsidR="00EE412C" w:rsidRDefault="00EE412C" w:rsidP="00EE412C">
      <w:pPr>
        <w:tabs>
          <w:tab w:val="left" w:pos="66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Список литературы</w:t>
      </w:r>
    </w:p>
    <w:p w:rsidR="00EE412C" w:rsidRPr="00F6115B" w:rsidRDefault="00F6115B" w:rsidP="00EE412C">
      <w:pPr>
        <w:tabs>
          <w:tab w:val="left" w:pos="6600"/>
        </w:tabs>
        <w:spacing w:line="360" w:lineRule="auto"/>
        <w:rPr>
          <w:rFonts w:ascii="Times New Roman" w:hAnsi="Times New Roman" w:cs="Times New Roman"/>
          <w:sz w:val="28"/>
          <w:szCs w:val="28"/>
          <w:lang w:val="en-US"/>
        </w:rPr>
      </w:pPr>
      <w:proofErr w:type="gramStart"/>
      <w:r w:rsidRPr="00F6115B">
        <w:rPr>
          <w:rFonts w:ascii="Times New Roman" w:hAnsi="Times New Roman" w:cs="Times New Roman"/>
          <w:sz w:val="28"/>
          <w:szCs w:val="28"/>
          <w:lang w:val="en-US"/>
        </w:rPr>
        <w:t>1)</w:t>
      </w:r>
      <w:r w:rsidR="00A6053F">
        <w:rPr>
          <w:rFonts w:ascii="Times New Roman" w:hAnsi="Times New Roman" w:cs="Times New Roman"/>
          <w:sz w:val="28"/>
          <w:szCs w:val="28"/>
          <w:lang w:val="en-US"/>
        </w:rPr>
        <w:t>Datasheets</w:t>
      </w:r>
      <w:proofErr w:type="gramEnd"/>
      <w:r w:rsidR="00A6053F" w:rsidRPr="00F6115B">
        <w:rPr>
          <w:rFonts w:ascii="Times New Roman" w:hAnsi="Times New Roman" w:cs="Times New Roman"/>
          <w:sz w:val="28"/>
          <w:szCs w:val="28"/>
          <w:lang w:val="en-US"/>
        </w:rPr>
        <w:t xml:space="preserve"> </w:t>
      </w:r>
      <w:r w:rsidR="00A6053F">
        <w:rPr>
          <w:rFonts w:ascii="Times New Roman" w:hAnsi="Times New Roman" w:cs="Times New Roman"/>
          <w:sz w:val="28"/>
          <w:szCs w:val="28"/>
          <w:lang w:val="en-US"/>
        </w:rPr>
        <w:t>Aduc</w:t>
      </w:r>
      <w:r w:rsidR="00A6053F" w:rsidRPr="00F6115B">
        <w:rPr>
          <w:rFonts w:ascii="Times New Roman" w:hAnsi="Times New Roman" w:cs="Times New Roman"/>
          <w:sz w:val="28"/>
          <w:szCs w:val="28"/>
          <w:lang w:val="en-US"/>
        </w:rPr>
        <w:t>841,842,843 –</w:t>
      </w:r>
      <w:proofErr w:type="spellStart"/>
      <w:r w:rsidR="00A6053F">
        <w:rPr>
          <w:rFonts w:ascii="Times New Roman" w:hAnsi="Times New Roman" w:cs="Times New Roman"/>
          <w:sz w:val="28"/>
          <w:szCs w:val="28"/>
          <w:lang w:val="en-US"/>
        </w:rPr>
        <w:t>AnalogDevices</w:t>
      </w:r>
      <w:proofErr w:type="spellEnd"/>
      <w:r w:rsidR="00A6053F" w:rsidRPr="00F6115B">
        <w:rPr>
          <w:rFonts w:ascii="Times New Roman" w:hAnsi="Times New Roman" w:cs="Times New Roman"/>
          <w:sz w:val="28"/>
          <w:szCs w:val="28"/>
          <w:lang w:val="en-US"/>
        </w:rPr>
        <w:t xml:space="preserve"> , 2003</w:t>
      </w:r>
      <w:r w:rsidR="00A6053F">
        <w:rPr>
          <w:rFonts w:ascii="Times New Roman" w:hAnsi="Times New Roman" w:cs="Times New Roman"/>
          <w:sz w:val="28"/>
          <w:szCs w:val="28"/>
        </w:rPr>
        <w:t>г</w:t>
      </w:r>
      <w:r w:rsidRPr="00F6115B">
        <w:rPr>
          <w:rFonts w:ascii="Times New Roman" w:hAnsi="Times New Roman" w:cs="Times New Roman"/>
          <w:sz w:val="28"/>
          <w:szCs w:val="28"/>
          <w:lang w:val="en-US"/>
        </w:rPr>
        <w:t>-</w:t>
      </w:r>
      <w:r w:rsidRPr="00F6115B">
        <w:rPr>
          <w:rFonts w:ascii="Times New Roman" w:hAnsi="Times New Roman" w:cs="Times New Roman"/>
          <w:sz w:val="28"/>
          <w:szCs w:val="28"/>
          <w:lang w:val="en-US"/>
        </w:rPr>
        <w:t>88</w:t>
      </w:r>
      <w:proofErr w:type="spellStart"/>
      <w:r>
        <w:rPr>
          <w:rFonts w:ascii="Times New Roman" w:hAnsi="Times New Roman" w:cs="Times New Roman"/>
          <w:sz w:val="28"/>
          <w:szCs w:val="28"/>
        </w:rPr>
        <w:t>стр</w:t>
      </w:r>
      <w:proofErr w:type="spellEnd"/>
      <w:r w:rsidR="00A6053F" w:rsidRPr="00F6115B">
        <w:rPr>
          <w:rFonts w:ascii="Times New Roman" w:hAnsi="Times New Roman" w:cs="Times New Roman"/>
          <w:sz w:val="28"/>
          <w:szCs w:val="28"/>
          <w:lang w:val="en-US"/>
        </w:rPr>
        <w:t>.</w:t>
      </w:r>
    </w:p>
    <w:p w:rsidR="00A6053F" w:rsidRDefault="00F6115B" w:rsidP="00EE412C">
      <w:pPr>
        <w:tabs>
          <w:tab w:val="left" w:pos="6600"/>
        </w:tabs>
        <w:spacing w:line="360" w:lineRule="auto"/>
        <w:rPr>
          <w:rFonts w:ascii="Times New Roman" w:hAnsi="Times New Roman" w:cs="Times New Roman"/>
          <w:sz w:val="28"/>
          <w:szCs w:val="28"/>
        </w:rPr>
      </w:pPr>
      <w:proofErr w:type="gramStart"/>
      <w:r>
        <w:rPr>
          <w:rFonts w:ascii="Times New Roman" w:hAnsi="Times New Roman" w:cs="Times New Roman"/>
          <w:sz w:val="28"/>
          <w:szCs w:val="28"/>
        </w:rPr>
        <w:t>2)</w:t>
      </w:r>
      <w:r w:rsidR="00A6053F">
        <w:rPr>
          <w:rFonts w:ascii="Times New Roman" w:hAnsi="Times New Roman" w:cs="Times New Roman"/>
          <w:sz w:val="28"/>
          <w:szCs w:val="28"/>
        </w:rPr>
        <w:t>Учебный</w:t>
      </w:r>
      <w:proofErr w:type="gramEnd"/>
      <w:r w:rsidR="00A6053F">
        <w:rPr>
          <w:rFonts w:ascii="Times New Roman" w:hAnsi="Times New Roman" w:cs="Times New Roman"/>
          <w:sz w:val="28"/>
          <w:szCs w:val="28"/>
        </w:rPr>
        <w:t xml:space="preserve"> стенд , руководст</w:t>
      </w:r>
      <w:r>
        <w:rPr>
          <w:rFonts w:ascii="Times New Roman" w:hAnsi="Times New Roman" w:cs="Times New Roman"/>
          <w:sz w:val="28"/>
          <w:szCs w:val="28"/>
        </w:rPr>
        <w:t xml:space="preserve">во пользователя – «ЛМТ» </w:t>
      </w:r>
      <w:r w:rsidR="00A6053F">
        <w:rPr>
          <w:rFonts w:ascii="Times New Roman" w:hAnsi="Times New Roman" w:cs="Times New Roman"/>
          <w:sz w:val="28"/>
          <w:szCs w:val="28"/>
        </w:rPr>
        <w:t>,2001г</w:t>
      </w:r>
      <w:r>
        <w:rPr>
          <w:rFonts w:ascii="Times New Roman" w:hAnsi="Times New Roman" w:cs="Times New Roman"/>
          <w:sz w:val="28"/>
          <w:szCs w:val="28"/>
        </w:rPr>
        <w:t xml:space="preserve"> – 99стр.</w:t>
      </w:r>
      <w:r w:rsidR="00A6053F">
        <w:rPr>
          <w:rFonts w:ascii="Times New Roman" w:hAnsi="Times New Roman" w:cs="Times New Roman"/>
          <w:sz w:val="28"/>
          <w:szCs w:val="28"/>
        </w:rPr>
        <w:t>.</w:t>
      </w:r>
    </w:p>
    <w:p w:rsidR="00F6115B" w:rsidRPr="00A6053F" w:rsidRDefault="00F6115B" w:rsidP="00EE412C">
      <w:pPr>
        <w:tabs>
          <w:tab w:val="left" w:pos="6600"/>
        </w:tabs>
        <w:spacing w:line="360" w:lineRule="auto"/>
        <w:rPr>
          <w:rFonts w:ascii="Times New Roman" w:hAnsi="Times New Roman" w:cs="Times New Roman"/>
          <w:sz w:val="28"/>
          <w:szCs w:val="28"/>
        </w:rPr>
      </w:pPr>
      <w:r w:rsidRPr="00F6115B">
        <w:rPr>
          <w:rFonts w:ascii="Times New Roman" w:hAnsi="Times New Roman" w:cs="Times New Roman"/>
          <w:sz w:val="28"/>
          <w:szCs w:val="28"/>
        </w:rPr>
        <w:t xml:space="preserve">3) ОС ТУСУР 01 – 2013. Томск </w:t>
      </w:r>
      <w:proofErr w:type="gramStart"/>
      <w:r w:rsidRPr="00F6115B">
        <w:rPr>
          <w:rFonts w:ascii="Times New Roman" w:hAnsi="Times New Roman" w:cs="Times New Roman"/>
          <w:sz w:val="28"/>
          <w:szCs w:val="28"/>
        </w:rPr>
        <w:t>2013.–</w:t>
      </w:r>
      <w:proofErr w:type="gramEnd"/>
      <w:r w:rsidRPr="00F6115B">
        <w:rPr>
          <w:rFonts w:ascii="Times New Roman" w:hAnsi="Times New Roman" w:cs="Times New Roman"/>
          <w:sz w:val="28"/>
          <w:szCs w:val="28"/>
        </w:rPr>
        <w:t xml:space="preserve"> 57с</w:t>
      </w:r>
      <w:r>
        <w:t>.</w:t>
      </w:r>
    </w:p>
    <w:p w:rsidR="00EE412C" w:rsidRPr="00A6053F" w:rsidRDefault="00EE412C" w:rsidP="00EE412C">
      <w:pPr>
        <w:tabs>
          <w:tab w:val="left" w:pos="6600"/>
        </w:tabs>
        <w:spacing w:line="360" w:lineRule="auto"/>
        <w:rPr>
          <w:rFonts w:ascii="Times New Roman" w:hAnsi="Times New Roman" w:cs="Times New Roman"/>
          <w:b/>
          <w:sz w:val="28"/>
          <w:szCs w:val="28"/>
        </w:rPr>
      </w:pPr>
    </w:p>
    <w:p w:rsidR="001F2F10" w:rsidRDefault="001F2F10"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A6053F" w:rsidRDefault="00A6053F" w:rsidP="005D471C">
      <w:pPr>
        <w:tabs>
          <w:tab w:val="left" w:pos="6600"/>
        </w:tabs>
        <w:spacing w:line="360" w:lineRule="auto"/>
        <w:rPr>
          <w:rFonts w:ascii="Times New Roman" w:hAnsi="Times New Roman" w:cs="Times New Roman"/>
          <w:sz w:val="28"/>
          <w:szCs w:val="28"/>
        </w:rPr>
      </w:pPr>
    </w:p>
    <w:p w:rsidR="00E53096" w:rsidRDefault="00E53096" w:rsidP="00A6053F">
      <w:pPr>
        <w:jc w:val="center"/>
        <w:rPr>
          <w:rFonts w:ascii="Times New Roman" w:hAnsi="Times New Roman" w:cs="Times New Roman"/>
          <w:b/>
          <w:sz w:val="28"/>
          <w:szCs w:val="28"/>
        </w:rPr>
      </w:pPr>
    </w:p>
    <w:p w:rsidR="00E53954" w:rsidRDefault="00E53954" w:rsidP="00A6053F">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b/>
          <w:sz w:val="28"/>
          <w:szCs w:val="28"/>
        </w:rPr>
      </w:pPr>
      <w:r w:rsidRPr="00E24E5F">
        <w:rPr>
          <w:rFonts w:ascii="Times New Roman" w:hAnsi="Times New Roman" w:cs="Times New Roman"/>
          <w:b/>
          <w:sz w:val="28"/>
          <w:szCs w:val="28"/>
        </w:rPr>
        <w:t>Приложение А</w:t>
      </w:r>
    </w:p>
    <w:p w:rsidR="00811804" w:rsidRDefault="00811804" w:rsidP="00811804">
      <w:pPr>
        <w:jc w:val="center"/>
        <w:rPr>
          <w:rFonts w:ascii="Times New Roman" w:hAnsi="Times New Roman" w:cs="Times New Roman"/>
          <w:sz w:val="28"/>
          <w:szCs w:val="28"/>
        </w:rPr>
      </w:pPr>
      <w:r w:rsidRPr="00E53096">
        <w:rPr>
          <w:rFonts w:ascii="Times New Roman" w:hAnsi="Times New Roman" w:cs="Times New Roman"/>
          <w:sz w:val="28"/>
          <w:szCs w:val="28"/>
        </w:rPr>
        <w:t>(</w:t>
      </w:r>
      <w:r>
        <w:rPr>
          <w:rFonts w:ascii="Times New Roman" w:hAnsi="Times New Roman" w:cs="Times New Roman"/>
          <w:sz w:val="28"/>
          <w:szCs w:val="28"/>
        </w:rPr>
        <w:t>Обязательное)</w:t>
      </w:r>
    </w:p>
    <w:p w:rsidR="00811804" w:rsidRPr="00E53096" w:rsidRDefault="00811804" w:rsidP="00811804">
      <w:pPr>
        <w:jc w:val="center"/>
        <w:rPr>
          <w:rFonts w:ascii="Times New Roman" w:hAnsi="Times New Roman" w:cs="Times New Roman"/>
          <w:sz w:val="28"/>
          <w:szCs w:val="28"/>
        </w:rPr>
      </w:pPr>
      <w:r>
        <w:rPr>
          <w:rFonts w:ascii="Times New Roman" w:hAnsi="Times New Roman" w:cs="Times New Roman"/>
          <w:sz w:val="28"/>
          <w:szCs w:val="28"/>
        </w:rPr>
        <w:t>Р</w:t>
      </w:r>
      <w:r w:rsidRPr="005615FF">
        <w:rPr>
          <w:rFonts w:ascii="Times New Roman" w:hAnsi="Times New Roman" w:cs="Times New Roman"/>
          <w:sz w:val="28"/>
          <w:szCs w:val="28"/>
        </w:rPr>
        <w:t xml:space="preserve">есурсы стенда </w:t>
      </w:r>
      <w:r w:rsidRPr="005615FF">
        <w:rPr>
          <w:rFonts w:ascii="Times New Roman" w:hAnsi="Times New Roman" w:cs="Times New Roman"/>
          <w:sz w:val="28"/>
          <w:szCs w:val="28"/>
          <w:lang w:val="en-US"/>
        </w:rPr>
        <w:t>SDK</w:t>
      </w:r>
      <w:r>
        <w:rPr>
          <w:rFonts w:ascii="Times New Roman" w:hAnsi="Times New Roman" w:cs="Times New Roman"/>
          <w:sz w:val="28"/>
          <w:szCs w:val="28"/>
        </w:rPr>
        <w:t>-1.1.</w:t>
      </w:r>
    </w:p>
    <w:p w:rsidR="00811804" w:rsidRPr="006A726B" w:rsidRDefault="00811804" w:rsidP="00811804">
      <w:pPr>
        <w:jc w:val="center"/>
        <w:rPr>
          <w:rFonts w:ascii="Times New Roman" w:hAnsi="Times New Roman" w:cs="Times New Roman"/>
          <w:sz w:val="28"/>
          <w:szCs w:val="28"/>
        </w:rPr>
      </w:pPr>
      <w:r>
        <w:rPr>
          <w:rFonts w:ascii="Times New Roman" w:hAnsi="Times New Roman" w:cs="Times New Roman"/>
          <w:sz w:val="28"/>
          <w:szCs w:val="28"/>
        </w:rPr>
        <w:t xml:space="preserve">Распределение памяти в стенде </w:t>
      </w:r>
      <w:r>
        <w:rPr>
          <w:rFonts w:ascii="Times New Roman" w:hAnsi="Times New Roman" w:cs="Times New Roman"/>
          <w:sz w:val="28"/>
          <w:szCs w:val="28"/>
          <w:lang w:val="en-US"/>
        </w:rPr>
        <w:t>SDK</w:t>
      </w:r>
      <w:r w:rsidRPr="006A726B">
        <w:rPr>
          <w:rFonts w:ascii="Times New Roman" w:hAnsi="Times New Roman" w:cs="Times New Roman"/>
          <w:sz w:val="28"/>
          <w:szCs w:val="28"/>
        </w:rPr>
        <w:t>-1.1.</w:t>
      </w:r>
    </w:p>
    <w:p w:rsidR="00811804" w:rsidRDefault="00811804" w:rsidP="00811804">
      <w:pPr>
        <w:jc w:val="center"/>
        <w:rPr>
          <w:rFonts w:ascii="Times New Roman" w:hAnsi="Times New Roman" w:cs="Times New Roman"/>
          <w:sz w:val="28"/>
          <w:szCs w:val="28"/>
        </w:rPr>
      </w:pPr>
      <w:r w:rsidRPr="006A726B">
        <w:rPr>
          <w:rFonts w:ascii="Times New Roman" w:hAnsi="Times New Roman" w:cs="Times New Roman"/>
          <w:noProof/>
          <w:sz w:val="28"/>
          <w:szCs w:val="28"/>
          <w:lang w:eastAsia="ru-RU"/>
        </w:rPr>
        <w:drawing>
          <wp:inline distT="0" distB="0" distL="0" distR="0" wp14:anchorId="5B699D30" wp14:editId="7DC0110D">
            <wp:extent cx="5095875" cy="3952875"/>
            <wp:effectExtent l="0" t="0" r="9525" b="9525"/>
            <wp:docPr id="12" name="Рисунок 12" descr="E:\Практика\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Практика\mem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3952875"/>
                    </a:xfrm>
                    <a:prstGeom prst="rect">
                      <a:avLst/>
                    </a:prstGeom>
                    <a:noFill/>
                    <a:ln>
                      <a:noFill/>
                    </a:ln>
                  </pic:spPr>
                </pic:pic>
              </a:graphicData>
            </a:graphic>
          </wp:inline>
        </w:drawing>
      </w: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b/>
          <w:sz w:val="28"/>
          <w:szCs w:val="28"/>
        </w:rPr>
      </w:pPr>
      <w:r w:rsidRPr="00E24E5F">
        <w:rPr>
          <w:rFonts w:ascii="Times New Roman" w:hAnsi="Times New Roman" w:cs="Times New Roman"/>
          <w:b/>
          <w:sz w:val="28"/>
          <w:szCs w:val="28"/>
        </w:rPr>
        <w:t>Приложение Б</w:t>
      </w:r>
    </w:p>
    <w:p w:rsidR="00811804" w:rsidRDefault="00811804" w:rsidP="00811804">
      <w:pPr>
        <w:jc w:val="center"/>
        <w:rPr>
          <w:rFonts w:ascii="Times New Roman" w:hAnsi="Times New Roman" w:cs="Times New Roman"/>
          <w:sz w:val="28"/>
          <w:szCs w:val="28"/>
        </w:rPr>
      </w:pPr>
      <w:r w:rsidRPr="007445B8">
        <w:rPr>
          <w:rFonts w:ascii="Times New Roman" w:hAnsi="Times New Roman" w:cs="Times New Roman"/>
          <w:sz w:val="28"/>
          <w:szCs w:val="28"/>
        </w:rPr>
        <w:t>(</w:t>
      </w:r>
      <w:r>
        <w:rPr>
          <w:rFonts w:ascii="Times New Roman" w:hAnsi="Times New Roman" w:cs="Times New Roman"/>
          <w:sz w:val="28"/>
          <w:szCs w:val="28"/>
        </w:rPr>
        <w:t>Обязательное</w:t>
      </w:r>
      <w:r w:rsidRPr="007445B8">
        <w:rPr>
          <w:rFonts w:ascii="Times New Roman" w:hAnsi="Times New Roman" w:cs="Times New Roman"/>
          <w:sz w:val="28"/>
          <w:szCs w:val="28"/>
        </w:rPr>
        <w:t>)</w:t>
      </w:r>
    </w:p>
    <w:p w:rsidR="00811804" w:rsidRPr="00E53954" w:rsidRDefault="00811804" w:rsidP="00811804">
      <w:pPr>
        <w:jc w:val="center"/>
        <w:rPr>
          <w:rFonts w:ascii="Times New Roman" w:hAnsi="Times New Roman" w:cs="Times New Roman"/>
          <w:b/>
          <w:sz w:val="28"/>
          <w:szCs w:val="28"/>
        </w:rPr>
      </w:pPr>
      <w:proofErr w:type="gramStart"/>
      <w:r>
        <w:rPr>
          <w:rFonts w:ascii="Times New Roman" w:hAnsi="Times New Roman" w:cs="Times New Roman"/>
          <w:sz w:val="28"/>
          <w:szCs w:val="28"/>
        </w:rPr>
        <w:t>У</w:t>
      </w:r>
      <w:r w:rsidRPr="007445B8">
        <w:rPr>
          <w:rFonts w:ascii="Times New Roman" w:hAnsi="Times New Roman" w:cs="Times New Roman"/>
          <w:sz w:val="28"/>
          <w:szCs w:val="28"/>
        </w:rPr>
        <w:t xml:space="preserve">правление  </w:t>
      </w:r>
      <w:r>
        <w:rPr>
          <w:rFonts w:ascii="Times New Roman" w:hAnsi="Times New Roman" w:cs="Times New Roman"/>
          <w:sz w:val="28"/>
          <w:szCs w:val="28"/>
        </w:rPr>
        <w:t>линейкой</w:t>
      </w:r>
      <w:proofErr w:type="gramEnd"/>
      <w:r>
        <w:rPr>
          <w:rFonts w:ascii="Times New Roman" w:hAnsi="Times New Roman" w:cs="Times New Roman"/>
          <w:sz w:val="28"/>
          <w:szCs w:val="28"/>
        </w:rPr>
        <w:t xml:space="preserve"> светодиодов</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Программа для светодиодов</w:t>
      </w:r>
    </w:p>
    <w:p w:rsidR="00811804" w:rsidRDefault="00811804" w:rsidP="00811804">
      <w:pPr>
        <w:pStyle w:val="Standard"/>
      </w:pPr>
      <w:r>
        <w:rPr>
          <w:rFonts w:ascii="Times New Roman" w:hAnsi="Times New Roman" w:cs="Times New Roman"/>
          <w:sz w:val="28"/>
          <w:szCs w:val="28"/>
        </w:rPr>
        <w:t>#</w:t>
      </w:r>
      <w:r>
        <w:rPr>
          <w:rFonts w:ascii="Times New Roman" w:hAnsi="Times New Roman" w:cs="Times New Roman"/>
          <w:sz w:val="28"/>
          <w:szCs w:val="28"/>
          <w:lang w:val="en-US"/>
        </w:rPr>
        <w:t>INCLUDE</w:t>
      </w:r>
      <w:r>
        <w:rPr>
          <w:rFonts w:ascii="Times New Roman" w:hAnsi="Times New Roman" w:cs="Times New Roman"/>
          <w:sz w:val="28"/>
          <w:szCs w:val="28"/>
        </w:rPr>
        <w:tab/>
        <w:t>"</w:t>
      </w:r>
      <w:r>
        <w:rPr>
          <w:rFonts w:ascii="Times New Roman" w:hAnsi="Times New Roman" w:cs="Times New Roman"/>
          <w:sz w:val="28"/>
          <w:szCs w:val="28"/>
          <w:lang w:val="en-US"/>
        </w:rPr>
        <w:t>DEFINE</w:t>
      </w:r>
      <w:r>
        <w:rPr>
          <w:rFonts w:ascii="Times New Roman" w:hAnsi="Times New Roman" w:cs="Times New Roman"/>
          <w:sz w:val="28"/>
          <w:szCs w:val="28"/>
        </w:rPr>
        <w:t>.</w:t>
      </w:r>
      <w:r>
        <w:rPr>
          <w:rFonts w:ascii="Times New Roman" w:hAnsi="Times New Roman" w:cs="Times New Roman"/>
          <w:sz w:val="28"/>
          <w:szCs w:val="28"/>
          <w:lang w:val="en-US"/>
        </w:rPr>
        <w:t>ASM</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подключение таблицы имён и кодов </w:t>
      </w:r>
      <w:r>
        <w:rPr>
          <w:rFonts w:ascii="Times New Roman" w:hAnsi="Times New Roman" w:cs="Times New Roman"/>
          <w:sz w:val="28"/>
          <w:szCs w:val="28"/>
          <w:lang w:val="en-US"/>
        </w:rPr>
        <w:t>SFR</w:t>
      </w:r>
      <w:r>
        <w:rPr>
          <w:rFonts w:ascii="Times New Roman" w:hAnsi="Times New Roman" w:cs="Times New Roman"/>
          <w:sz w:val="28"/>
          <w:szCs w:val="28"/>
        </w:rPr>
        <w:t>, ;</w:t>
      </w:r>
      <w:proofErr w:type="spellStart"/>
      <w:r>
        <w:rPr>
          <w:rFonts w:ascii="Times New Roman" w:hAnsi="Times New Roman" w:cs="Times New Roman"/>
          <w:sz w:val="28"/>
          <w:szCs w:val="28"/>
        </w:rPr>
        <w:t>применёных</w:t>
      </w:r>
      <w:proofErr w:type="spellEnd"/>
      <w:r>
        <w:rPr>
          <w:rFonts w:ascii="Times New Roman" w:hAnsi="Times New Roman" w:cs="Times New Roman"/>
          <w:sz w:val="28"/>
          <w:szCs w:val="28"/>
        </w:rPr>
        <w:t xml:space="preserve"> в программе</w:t>
      </w:r>
    </w:p>
    <w:p w:rsidR="00811804" w:rsidRDefault="00811804" w:rsidP="00811804">
      <w:pPr>
        <w:pStyle w:val="Standard"/>
      </w:pPr>
      <w:r>
        <w:rPr>
          <w:rFonts w:ascii="Times New Roman" w:hAnsi="Times New Roman" w:cs="Times New Roman"/>
          <w:sz w:val="28"/>
          <w:szCs w:val="28"/>
          <w:lang w:val="en-US"/>
        </w:rPr>
        <w:t>START</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p>
    <w:p w:rsidR="00811804" w:rsidRDefault="00811804" w:rsidP="00811804">
      <w:pPr>
        <w:pStyle w:val="Standard"/>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mov</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DPP</w:t>
      </w:r>
      <w:r>
        <w:rPr>
          <w:rFonts w:ascii="Times New Roman" w:hAnsi="Times New Roman" w:cs="Times New Roman"/>
          <w:sz w:val="28"/>
          <w:szCs w:val="28"/>
        </w:rPr>
        <w:t>,#08</w:t>
      </w:r>
      <w:r>
        <w:rPr>
          <w:rFonts w:ascii="Times New Roman" w:hAnsi="Times New Roman" w:cs="Times New Roman"/>
          <w:sz w:val="28"/>
          <w:szCs w:val="28"/>
          <w:lang w:val="en-US"/>
        </w:rPr>
        <w:t>h</w:t>
      </w:r>
      <w:r>
        <w:rPr>
          <w:rFonts w:ascii="Times New Roman" w:hAnsi="Times New Roman" w:cs="Times New Roman"/>
          <w:sz w:val="28"/>
          <w:szCs w:val="28"/>
        </w:rPr>
        <w:tab/>
        <w:t>;настройка страницы ПЛИС</w:t>
      </w:r>
      <w:r>
        <w:rPr>
          <w:rFonts w:ascii="Times New Roman" w:hAnsi="Times New Roman" w:cs="Times New Roman"/>
          <w:sz w:val="28"/>
          <w:szCs w:val="28"/>
        </w:rPr>
        <w:tab/>
      </w:r>
    </w:p>
    <w:p w:rsidR="00811804" w:rsidRDefault="00811804" w:rsidP="00811804">
      <w:pPr>
        <w:pStyle w:val="Standard"/>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mov</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DPTR</w:t>
      </w:r>
      <w:r>
        <w:rPr>
          <w:rFonts w:ascii="Times New Roman" w:hAnsi="Times New Roman" w:cs="Times New Roman"/>
          <w:sz w:val="28"/>
          <w:szCs w:val="28"/>
        </w:rPr>
        <w:t>,#0007</w:t>
      </w:r>
      <w:r>
        <w:rPr>
          <w:rFonts w:ascii="Times New Roman" w:hAnsi="Times New Roman" w:cs="Times New Roman"/>
          <w:sz w:val="28"/>
          <w:szCs w:val="28"/>
          <w:lang w:val="en-US"/>
        </w:rPr>
        <w:t>H</w:t>
      </w:r>
      <w:r>
        <w:rPr>
          <w:rFonts w:ascii="Times New Roman" w:hAnsi="Times New Roman" w:cs="Times New Roman"/>
          <w:sz w:val="28"/>
          <w:szCs w:val="28"/>
        </w:rPr>
        <w:tab/>
        <w:t xml:space="preserve">  ;выбор ячейки(регистра) в </w:t>
      </w:r>
      <w:proofErr w:type="spellStart"/>
      <w:r>
        <w:rPr>
          <w:rFonts w:ascii="Times New Roman" w:hAnsi="Times New Roman" w:cs="Times New Roman"/>
          <w:sz w:val="28"/>
          <w:szCs w:val="28"/>
        </w:rPr>
        <w:t>старнице</w:t>
      </w:r>
      <w:proofErr w:type="spellEnd"/>
    </w:p>
    <w:p w:rsidR="00811804" w:rsidRDefault="00811804" w:rsidP="00811804">
      <w:pPr>
        <w:pStyle w:val="Standard"/>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mov</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,#01</w:t>
      </w:r>
      <w:r>
        <w:rPr>
          <w:rFonts w:ascii="Times New Roman" w:hAnsi="Times New Roman" w:cs="Times New Roman"/>
          <w:sz w:val="28"/>
          <w:szCs w:val="28"/>
          <w:lang w:val="en-US"/>
        </w:rPr>
        <w:t>h</w:t>
      </w:r>
      <w:r>
        <w:rPr>
          <w:rFonts w:ascii="Times New Roman" w:hAnsi="Times New Roman" w:cs="Times New Roman"/>
          <w:sz w:val="28"/>
          <w:szCs w:val="28"/>
        </w:rPr>
        <w:tab/>
      </w:r>
      <w:r>
        <w:rPr>
          <w:rFonts w:ascii="Times New Roman" w:hAnsi="Times New Roman" w:cs="Times New Roman"/>
          <w:sz w:val="28"/>
          <w:szCs w:val="28"/>
        </w:rPr>
        <w:tab/>
        <w:t>;в аккумулятор записываем адрес первого светодиода</w:t>
      </w:r>
    </w:p>
    <w:p w:rsidR="00811804" w:rsidRDefault="00811804" w:rsidP="00811804">
      <w:pPr>
        <w:pStyle w:val="Standard"/>
      </w:pPr>
      <w:proofErr w:type="spellStart"/>
      <w:proofErr w:type="gramStart"/>
      <w:r>
        <w:rPr>
          <w:rFonts w:ascii="Times New Roman" w:hAnsi="Times New Roman" w:cs="Times New Roman"/>
          <w:sz w:val="28"/>
          <w:szCs w:val="28"/>
          <w:lang w:val="en-US"/>
        </w:rPr>
        <w:t>movX</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DPTR</w:t>
      </w:r>
      <w:r>
        <w:rPr>
          <w:rFonts w:ascii="Times New Roman" w:hAnsi="Times New Roman" w:cs="Times New Roman"/>
          <w:sz w:val="28"/>
          <w:szCs w:val="28"/>
        </w:rPr>
        <w:t>,</w:t>
      </w:r>
      <w:r>
        <w:rPr>
          <w:rFonts w:ascii="Times New Roman" w:hAnsi="Times New Roman" w:cs="Times New Roman"/>
          <w:sz w:val="28"/>
          <w:szCs w:val="28"/>
          <w:lang w:val="en-US"/>
        </w:rPr>
        <w:t>A</w:t>
      </w:r>
      <w:proofErr w:type="gramEnd"/>
      <w:r>
        <w:rPr>
          <w:rFonts w:ascii="Times New Roman" w:hAnsi="Times New Roman" w:cs="Times New Roman"/>
          <w:sz w:val="28"/>
          <w:szCs w:val="28"/>
        </w:rPr>
        <w:t xml:space="preserve">  ;Записываем </w:t>
      </w:r>
      <w:proofErr w:type="spellStart"/>
      <w:r>
        <w:rPr>
          <w:rFonts w:ascii="Times New Roman" w:hAnsi="Times New Roman" w:cs="Times New Roman"/>
          <w:sz w:val="28"/>
          <w:szCs w:val="28"/>
        </w:rPr>
        <w:t>занчение</w:t>
      </w:r>
      <w:proofErr w:type="spellEnd"/>
      <w:r>
        <w:rPr>
          <w:rFonts w:ascii="Times New Roman" w:hAnsi="Times New Roman" w:cs="Times New Roman"/>
          <w:sz w:val="28"/>
          <w:szCs w:val="28"/>
        </w:rPr>
        <w:t xml:space="preserve"> аккумулятора во внешнюю </w:t>
      </w:r>
      <w:r w:rsidRPr="003657D2">
        <w:rPr>
          <w:rFonts w:ascii="Times New Roman" w:hAnsi="Times New Roman" w:cs="Times New Roman"/>
          <w:sz w:val="28"/>
          <w:szCs w:val="28"/>
        </w:rPr>
        <w:t>память</w:t>
      </w:r>
    </w:p>
    <w:p w:rsidR="00811804" w:rsidRDefault="00811804" w:rsidP="00811804">
      <w:pPr>
        <w:pStyle w:val="Standard"/>
      </w:pPr>
      <w:proofErr w:type="gramStart"/>
      <w:r>
        <w:rPr>
          <w:rFonts w:ascii="Times New Roman" w:hAnsi="Times New Roman" w:cs="Times New Roman"/>
          <w:sz w:val="28"/>
          <w:szCs w:val="28"/>
          <w:lang w:val="en-US"/>
        </w:rPr>
        <w:t>loop</w:t>
      </w:r>
      <w:proofErr w:type="gramEnd"/>
      <w:r>
        <w:rPr>
          <w:rFonts w:ascii="Times New Roman" w:hAnsi="Times New Roman" w:cs="Times New Roman"/>
          <w:sz w:val="28"/>
          <w:szCs w:val="28"/>
        </w:rPr>
        <w:t>:</w:t>
      </w:r>
    </w:p>
    <w:p w:rsidR="00811804" w:rsidRDefault="00811804" w:rsidP="00811804">
      <w:pPr>
        <w:pStyle w:val="Standard"/>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ljmp</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loop</w:t>
      </w:r>
    </w:p>
    <w:p w:rsidR="00811804" w:rsidRDefault="00811804" w:rsidP="00811804">
      <w:pPr>
        <w:pStyle w:val="Standard"/>
      </w:pPr>
      <w:proofErr w:type="gramStart"/>
      <w:r>
        <w:rPr>
          <w:rFonts w:ascii="Times New Roman" w:hAnsi="Times New Roman" w:cs="Times New Roman"/>
          <w:sz w:val="28"/>
          <w:szCs w:val="28"/>
        </w:rPr>
        <w:t>.</w:t>
      </w:r>
      <w:r>
        <w:rPr>
          <w:rFonts w:ascii="Times New Roman" w:hAnsi="Times New Roman" w:cs="Times New Roman"/>
          <w:sz w:val="28"/>
          <w:szCs w:val="28"/>
          <w:lang w:val="en-US"/>
        </w:rPr>
        <w:t>end</w:t>
      </w:r>
      <w:proofErr w:type="gramEnd"/>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b/>
          <w:sz w:val="28"/>
          <w:szCs w:val="28"/>
        </w:rPr>
      </w:pPr>
      <w:r w:rsidRPr="00E24E5F">
        <w:rPr>
          <w:rFonts w:ascii="Times New Roman" w:hAnsi="Times New Roman" w:cs="Times New Roman"/>
          <w:b/>
          <w:sz w:val="28"/>
          <w:szCs w:val="28"/>
        </w:rPr>
        <w:t xml:space="preserve">Приложение </w:t>
      </w:r>
      <w:r>
        <w:rPr>
          <w:rFonts w:ascii="Times New Roman" w:hAnsi="Times New Roman" w:cs="Times New Roman"/>
          <w:b/>
          <w:sz w:val="28"/>
          <w:szCs w:val="28"/>
        </w:rPr>
        <w:t>В</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811804" w:rsidRPr="00E53954" w:rsidRDefault="00811804" w:rsidP="00811804">
      <w:pPr>
        <w:jc w:val="center"/>
        <w:rPr>
          <w:rFonts w:ascii="Times New Roman" w:hAnsi="Times New Roman" w:cs="Times New Roman"/>
          <w:b/>
          <w:sz w:val="28"/>
          <w:szCs w:val="28"/>
        </w:rPr>
      </w:pPr>
      <w:r>
        <w:rPr>
          <w:rFonts w:ascii="Times New Roman" w:hAnsi="Times New Roman" w:cs="Times New Roman"/>
          <w:sz w:val="28"/>
          <w:szCs w:val="28"/>
        </w:rPr>
        <w:t>Управление таймерами</w:t>
      </w:r>
    </w:p>
    <w:p w:rsidR="00811804" w:rsidRDefault="00811804" w:rsidP="00811804">
      <w:pPr>
        <w:pStyle w:val="Standard"/>
        <w:rPr>
          <w:rFonts w:ascii="Times New Roman" w:hAnsi="Times New Roman"/>
          <w:color w:val="000000"/>
          <w:sz w:val="28"/>
          <w:szCs w:val="28"/>
        </w:rPr>
      </w:pPr>
      <w:r>
        <w:rPr>
          <w:rFonts w:ascii="Times New Roman" w:hAnsi="Times New Roman"/>
          <w:color w:val="000000"/>
          <w:sz w:val="28"/>
          <w:szCs w:val="28"/>
        </w:rPr>
        <w:t>Таблица 1 – Описание бит регистра TMOD</w:t>
      </w:r>
    </w:p>
    <w:tbl>
      <w:tblPr>
        <w:tblW w:w="9346" w:type="dxa"/>
        <w:jc w:val="right"/>
        <w:tblLayout w:type="fixed"/>
        <w:tblCellMar>
          <w:left w:w="10" w:type="dxa"/>
          <w:right w:w="10" w:type="dxa"/>
        </w:tblCellMar>
        <w:tblLook w:val="0000" w:firstRow="0" w:lastRow="0" w:firstColumn="0" w:lastColumn="0" w:noHBand="0" w:noVBand="0"/>
      </w:tblPr>
      <w:tblGrid>
        <w:gridCol w:w="1695"/>
        <w:gridCol w:w="1230"/>
        <w:gridCol w:w="6421"/>
      </w:tblGrid>
      <w:tr w:rsidR="00811804" w:rsidRPr="00E24E5F" w:rsidTr="00811DAC">
        <w:trPr>
          <w:jc w:val="right"/>
        </w:trPr>
        <w:tc>
          <w:tcPr>
            <w:tcW w:w="16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Номер бита</w:t>
            </w:r>
          </w:p>
        </w:tc>
        <w:tc>
          <w:tcPr>
            <w:tcW w:w="12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Имя бита</w:t>
            </w:r>
          </w:p>
        </w:tc>
        <w:tc>
          <w:tcPr>
            <w:tcW w:w="64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Описание</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7</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GATE</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Бит управления </w:t>
            </w:r>
            <w:proofErr w:type="spellStart"/>
            <w:r w:rsidRPr="00E24E5F">
              <w:rPr>
                <w:rFonts w:ascii="Times New Roman" w:hAnsi="Times New Roman" w:cs="Times New Roman"/>
                <w:sz w:val="24"/>
                <w:szCs w:val="24"/>
              </w:rPr>
              <w:t>Тамером</w:t>
            </w:r>
            <w:proofErr w:type="spellEnd"/>
            <w:r w:rsidRPr="00E24E5F">
              <w:rPr>
                <w:rFonts w:ascii="Times New Roman" w:hAnsi="Times New Roman" w:cs="Times New Roman"/>
                <w:sz w:val="24"/>
                <w:szCs w:val="24"/>
              </w:rPr>
              <w:t xml:space="preserve"> 1.</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При </w:t>
            </w:r>
            <w:proofErr w:type="spellStart"/>
            <w:r w:rsidRPr="00E24E5F">
              <w:rPr>
                <w:rFonts w:ascii="Times New Roman" w:hAnsi="Times New Roman" w:cs="Times New Roman"/>
                <w:sz w:val="24"/>
                <w:szCs w:val="24"/>
              </w:rPr>
              <w:t>Gate</w:t>
            </w:r>
            <w:proofErr w:type="spellEnd"/>
            <w:r w:rsidRPr="00E24E5F">
              <w:rPr>
                <w:rFonts w:ascii="Times New Roman" w:hAnsi="Times New Roman" w:cs="Times New Roman"/>
                <w:sz w:val="24"/>
                <w:szCs w:val="24"/>
              </w:rPr>
              <w:t>=1 для работы необходимо условие TR1=1 и INT1=1.</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При </w:t>
            </w:r>
            <w:proofErr w:type="spellStart"/>
            <w:r w:rsidRPr="00E24E5F">
              <w:rPr>
                <w:rFonts w:ascii="Times New Roman" w:hAnsi="Times New Roman" w:cs="Times New Roman"/>
                <w:sz w:val="24"/>
                <w:szCs w:val="24"/>
              </w:rPr>
              <w:t>Gate</w:t>
            </w:r>
            <w:proofErr w:type="spellEnd"/>
            <w:r w:rsidRPr="00E24E5F">
              <w:rPr>
                <w:rFonts w:ascii="Times New Roman" w:hAnsi="Times New Roman" w:cs="Times New Roman"/>
                <w:sz w:val="24"/>
                <w:szCs w:val="24"/>
              </w:rPr>
              <w:t xml:space="preserve"> =0 Таймер 1 работает всегда, когда TR1=1.</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6</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C/T1</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Бит выбора событий для Таймера 1.</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При C/T1=1 он работает как счётчик (вход с внешнего вывода T1), при C/T1=0 — как таймер (вход с внутреннего генератора).</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5</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М1</w:t>
            </w:r>
          </w:p>
        </w:tc>
        <w:tc>
          <w:tcPr>
            <w:tcW w:w="6421"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M1, M0 биты определяют режим работы Таймера 1</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0     0     13 разрядный счётчик</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0     1     16 разрядный счетчик</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1     0      8- битный таймер-</w:t>
            </w:r>
            <w:proofErr w:type="gramStart"/>
            <w:r w:rsidRPr="00E24E5F">
              <w:rPr>
                <w:rFonts w:ascii="Times New Roman" w:hAnsi="Times New Roman" w:cs="Times New Roman"/>
                <w:sz w:val="24"/>
                <w:szCs w:val="24"/>
              </w:rPr>
              <w:t>счетчик  с</w:t>
            </w:r>
            <w:proofErr w:type="gramEnd"/>
            <w:r w:rsidRPr="00E24E5F">
              <w:rPr>
                <w:rFonts w:ascii="Times New Roman" w:hAnsi="Times New Roman" w:cs="Times New Roman"/>
                <w:sz w:val="24"/>
                <w:szCs w:val="24"/>
              </w:rPr>
              <w:t xml:space="preserve">  автозагрузкой</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1     1      Таймер-счетчик 1 остановлен.</w:t>
            </w:r>
          </w:p>
          <w:p w:rsidR="00811804" w:rsidRPr="00E24E5F" w:rsidRDefault="00811804" w:rsidP="00811DAC">
            <w:pPr>
              <w:pStyle w:val="TableContents"/>
              <w:rPr>
                <w:rFonts w:ascii="Times New Roman" w:hAnsi="Times New Roman" w:cs="Times New Roman"/>
                <w:sz w:val="24"/>
                <w:szCs w:val="24"/>
              </w:rPr>
            </w:pP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4</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М0</w:t>
            </w:r>
          </w:p>
        </w:tc>
        <w:tc>
          <w:tcPr>
            <w:tcW w:w="6421"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rPr>
                <w:rFonts w:ascii="Times New Roman" w:hAnsi="Times New Roman" w:cs="Times New Roman"/>
                <w:sz w:val="24"/>
                <w:szCs w:val="24"/>
              </w:rPr>
            </w:pP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3</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GATE</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Бит управления </w:t>
            </w:r>
            <w:proofErr w:type="spellStart"/>
            <w:r w:rsidRPr="00E24E5F">
              <w:rPr>
                <w:rFonts w:ascii="Times New Roman" w:hAnsi="Times New Roman" w:cs="Times New Roman"/>
                <w:sz w:val="24"/>
                <w:szCs w:val="24"/>
              </w:rPr>
              <w:t>Тамером</w:t>
            </w:r>
            <w:proofErr w:type="spellEnd"/>
            <w:r w:rsidRPr="00E24E5F">
              <w:rPr>
                <w:rFonts w:ascii="Times New Roman" w:hAnsi="Times New Roman" w:cs="Times New Roman"/>
                <w:sz w:val="24"/>
                <w:szCs w:val="24"/>
              </w:rPr>
              <w:t xml:space="preserve"> 0.</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При </w:t>
            </w:r>
            <w:proofErr w:type="spellStart"/>
            <w:r w:rsidRPr="00E24E5F">
              <w:rPr>
                <w:rFonts w:ascii="Times New Roman" w:hAnsi="Times New Roman" w:cs="Times New Roman"/>
                <w:sz w:val="24"/>
                <w:szCs w:val="24"/>
              </w:rPr>
              <w:t>Gate</w:t>
            </w:r>
            <w:proofErr w:type="spellEnd"/>
            <w:r w:rsidRPr="00E24E5F">
              <w:rPr>
                <w:rFonts w:ascii="Times New Roman" w:hAnsi="Times New Roman" w:cs="Times New Roman"/>
                <w:sz w:val="24"/>
                <w:szCs w:val="24"/>
              </w:rPr>
              <w:t>=1 для работы необходимо условие TR0=1 и INT1=1.</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При </w:t>
            </w:r>
            <w:proofErr w:type="spellStart"/>
            <w:r w:rsidRPr="00E24E5F">
              <w:rPr>
                <w:rFonts w:ascii="Times New Roman" w:hAnsi="Times New Roman" w:cs="Times New Roman"/>
                <w:sz w:val="24"/>
                <w:szCs w:val="24"/>
              </w:rPr>
              <w:t>Gate</w:t>
            </w:r>
            <w:proofErr w:type="spellEnd"/>
            <w:r w:rsidRPr="00E24E5F">
              <w:rPr>
                <w:rFonts w:ascii="Times New Roman" w:hAnsi="Times New Roman" w:cs="Times New Roman"/>
                <w:sz w:val="24"/>
                <w:szCs w:val="24"/>
              </w:rPr>
              <w:t xml:space="preserve"> =0 Таймер 1 работает всегда, когда TR0=1.</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2</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C/T0</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Бит выбора событий для Таймера 0.</w:t>
            </w:r>
          </w:p>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При C/T0=1 он работает как счётчик (вход с внешнего вывода T1), при C/T1=0 — как таймер (вход с внутреннего генератора).</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1</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M1</w:t>
            </w:r>
          </w:p>
        </w:tc>
        <w:tc>
          <w:tcPr>
            <w:tcW w:w="6421"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M1, M0 биты определяют режим работы Таймера 0</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0     0     13 разрядный счётчик</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0     1     16 разрядный счетчик</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1     0      8- битный таймер-</w:t>
            </w:r>
            <w:proofErr w:type="gramStart"/>
            <w:r w:rsidRPr="00E24E5F">
              <w:rPr>
                <w:rFonts w:ascii="Times New Roman" w:hAnsi="Times New Roman" w:cs="Times New Roman"/>
                <w:sz w:val="24"/>
                <w:szCs w:val="24"/>
              </w:rPr>
              <w:t>счетчик  с</w:t>
            </w:r>
            <w:proofErr w:type="gramEnd"/>
            <w:r w:rsidRPr="00E24E5F">
              <w:rPr>
                <w:rFonts w:ascii="Times New Roman" w:hAnsi="Times New Roman" w:cs="Times New Roman"/>
                <w:sz w:val="24"/>
                <w:szCs w:val="24"/>
              </w:rPr>
              <w:t xml:space="preserve">  автозагрузкой</w:t>
            </w:r>
          </w:p>
          <w:p w:rsidR="00811804" w:rsidRPr="00E24E5F" w:rsidRDefault="00811804" w:rsidP="00811DAC">
            <w:pPr>
              <w:pStyle w:val="Standard"/>
              <w:spacing w:after="0"/>
              <w:rPr>
                <w:rFonts w:ascii="Times New Roman" w:hAnsi="Times New Roman" w:cs="Times New Roman"/>
                <w:sz w:val="24"/>
                <w:szCs w:val="24"/>
              </w:rPr>
            </w:pPr>
            <w:r w:rsidRPr="00E24E5F">
              <w:rPr>
                <w:rFonts w:ascii="Times New Roman" w:hAnsi="Times New Roman" w:cs="Times New Roman"/>
                <w:sz w:val="24"/>
                <w:szCs w:val="24"/>
              </w:rPr>
              <w:t>1     1      Таймер-счетчик 1 остановлен.</w:t>
            </w:r>
          </w:p>
          <w:p w:rsidR="00811804" w:rsidRPr="00E24E5F" w:rsidRDefault="00811804" w:rsidP="00811DAC">
            <w:pPr>
              <w:pStyle w:val="TableContents"/>
              <w:rPr>
                <w:rFonts w:ascii="Times New Roman" w:hAnsi="Times New Roman" w:cs="Times New Roman"/>
                <w:sz w:val="24"/>
                <w:szCs w:val="24"/>
              </w:rPr>
            </w:pPr>
          </w:p>
        </w:tc>
      </w:tr>
      <w:tr w:rsidR="00811804" w:rsidRPr="00E24E5F" w:rsidTr="00811DAC">
        <w:trPr>
          <w:trHeight w:val="1376"/>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0</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M0</w:t>
            </w:r>
          </w:p>
        </w:tc>
        <w:tc>
          <w:tcPr>
            <w:tcW w:w="6421"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rPr>
                <w:rFonts w:ascii="Times New Roman" w:hAnsi="Times New Roman" w:cs="Times New Roman"/>
                <w:sz w:val="24"/>
                <w:szCs w:val="24"/>
              </w:rPr>
            </w:pPr>
          </w:p>
        </w:tc>
      </w:tr>
    </w:tbl>
    <w:p w:rsidR="00811804" w:rsidRDefault="00811804" w:rsidP="00811804">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b/>
          <w:sz w:val="28"/>
          <w:szCs w:val="28"/>
        </w:rPr>
      </w:pPr>
    </w:p>
    <w:p w:rsidR="00811804" w:rsidRPr="00E24E5F" w:rsidRDefault="00811804" w:rsidP="00811804">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pStyle w:val="Standard"/>
        <w:rPr>
          <w:rFonts w:ascii="Times New Roman" w:hAnsi="Times New Roman"/>
          <w:color w:val="000000"/>
          <w:sz w:val="28"/>
          <w:szCs w:val="28"/>
        </w:rPr>
      </w:pPr>
      <w:r>
        <w:rPr>
          <w:rFonts w:ascii="Times New Roman" w:hAnsi="Times New Roman"/>
          <w:color w:val="000000"/>
          <w:sz w:val="28"/>
          <w:szCs w:val="28"/>
        </w:rPr>
        <w:t>Таблица 2 – Описание бит регистра TCON</w:t>
      </w:r>
    </w:p>
    <w:tbl>
      <w:tblPr>
        <w:tblW w:w="9479" w:type="dxa"/>
        <w:jc w:val="right"/>
        <w:tblLayout w:type="fixed"/>
        <w:tblCellMar>
          <w:left w:w="10" w:type="dxa"/>
          <w:right w:w="10" w:type="dxa"/>
        </w:tblCellMar>
        <w:tblLook w:val="0000" w:firstRow="0" w:lastRow="0" w:firstColumn="0" w:lastColumn="0" w:noHBand="0" w:noVBand="0"/>
      </w:tblPr>
      <w:tblGrid>
        <w:gridCol w:w="1719"/>
        <w:gridCol w:w="1247"/>
        <w:gridCol w:w="6513"/>
      </w:tblGrid>
      <w:tr w:rsidR="00811804" w:rsidRPr="00E24E5F" w:rsidTr="00811DAC">
        <w:trPr>
          <w:trHeight w:val="420"/>
          <w:jc w:val="right"/>
        </w:trPr>
        <w:tc>
          <w:tcPr>
            <w:tcW w:w="17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Номер бита</w:t>
            </w:r>
          </w:p>
        </w:tc>
        <w:tc>
          <w:tcPr>
            <w:tcW w:w="12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Имя бита</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описание</w:t>
            </w:r>
          </w:p>
        </w:tc>
      </w:tr>
      <w:tr w:rsidR="00811804" w:rsidRPr="00E24E5F" w:rsidTr="00811DAC">
        <w:trPr>
          <w:trHeight w:val="712"/>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7</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TF1</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Флаг переполнения таймера 1. Устанавливаются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Сбрасывается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при обслуживании прерывания.</w:t>
            </w:r>
          </w:p>
        </w:tc>
      </w:tr>
      <w:tr w:rsidR="00811804" w:rsidRPr="00E24E5F" w:rsidTr="00811DAC">
        <w:trPr>
          <w:trHeight w:val="727"/>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6</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TR1</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Бит управления (запуска) таймера 1. Устанавливается / сбрасывается </w:t>
            </w:r>
            <w:proofErr w:type="spellStart"/>
            <w:r w:rsidRPr="00E24E5F">
              <w:rPr>
                <w:rFonts w:ascii="Times New Roman" w:hAnsi="Times New Roman" w:cs="Times New Roman"/>
                <w:sz w:val="24"/>
                <w:szCs w:val="24"/>
              </w:rPr>
              <w:t>программно</w:t>
            </w:r>
            <w:proofErr w:type="spellEnd"/>
            <w:r w:rsidRPr="00E24E5F">
              <w:rPr>
                <w:rFonts w:ascii="Times New Roman" w:hAnsi="Times New Roman" w:cs="Times New Roman"/>
                <w:sz w:val="24"/>
                <w:szCs w:val="24"/>
              </w:rPr>
              <w:t xml:space="preserve"> для запуска/останова таймера.</w:t>
            </w:r>
          </w:p>
        </w:tc>
      </w:tr>
      <w:tr w:rsidR="00811804" w:rsidRPr="00E24E5F" w:rsidTr="00811DAC">
        <w:trPr>
          <w:trHeight w:val="986"/>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5</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TF0</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spacing w:after="0"/>
              <w:rPr>
                <w:rFonts w:ascii="Times New Roman" w:hAnsi="Times New Roman" w:cs="Times New Roman"/>
                <w:sz w:val="24"/>
                <w:szCs w:val="24"/>
              </w:rPr>
            </w:pPr>
            <w:r w:rsidRPr="00E24E5F">
              <w:rPr>
                <w:rFonts w:ascii="Times New Roman" w:hAnsi="Times New Roman" w:cs="Times New Roman"/>
                <w:sz w:val="24"/>
                <w:szCs w:val="24"/>
              </w:rPr>
              <w:t xml:space="preserve">Флаг переполнения таймера 0. Устанавливаются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Сбрасывается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при обслуживании прерывания.</w:t>
            </w:r>
          </w:p>
        </w:tc>
      </w:tr>
      <w:tr w:rsidR="00811804" w:rsidRPr="00E24E5F" w:rsidTr="00811DAC">
        <w:trPr>
          <w:trHeight w:val="712"/>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4</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TR0</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Бит управления (запуска) таймера 0. Устанавливается / сбрасывается </w:t>
            </w:r>
            <w:proofErr w:type="spellStart"/>
            <w:r w:rsidRPr="00E24E5F">
              <w:rPr>
                <w:rFonts w:ascii="Times New Roman" w:hAnsi="Times New Roman" w:cs="Times New Roman"/>
                <w:sz w:val="24"/>
                <w:szCs w:val="24"/>
              </w:rPr>
              <w:t>программно</w:t>
            </w:r>
            <w:proofErr w:type="spellEnd"/>
            <w:r w:rsidRPr="00E24E5F">
              <w:rPr>
                <w:rFonts w:ascii="Times New Roman" w:hAnsi="Times New Roman" w:cs="Times New Roman"/>
                <w:sz w:val="24"/>
                <w:szCs w:val="24"/>
              </w:rPr>
              <w:t xml:space="preserve"> для запуска/останова таймера.</w:t>
            </w:r>
          </w:p>
        </w:tc>
      </w:tr>
      <w:tr w:rsidR="00811804" w:rsidRPr="00E24E5F" w:rsidTr="00811DAC">
        <w:trPr>
          <w:trHeight w:val="986"/>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3</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IE1</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Флаг внешнего прерывания 1. Устанавливается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при срезе сигнала INT1 или если сигнал равен нулю, в зависимости от бита IT1. Сбрасывается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w:t>
            </w:r>
          </w:p>
        </w:tc>
      </w:tr>
      <w:tr w:rsidR="00811804" w:rsidRPr="00E24E5F" w:rsidTr="00811DAC">
        <w:trPr>
          <w:trHeight w:val="986"/>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2</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IT1</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Флаг внешнего прерывания 1. Если установлен, прерывание 1 возникает при переходе 1-0 на выходе INT1. Если сброшен прерывание 0 возникает при низком уровне INT1.</w:t>
            </w:r>
          </w:p>
        </w:tc>
      </w:tr>
      <w:tr w:rsidR="00811804" w:rsidRPr="00E24E5F" w:rsidTr="00811DAC">
        <w:trPr>
          <w:trHeight w:val="1811"/>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1</w:t>
            </w: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IE0</w:t>
            </w: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spacing w:after="0"/>
              <w:rPr>
                <w:rFonts w:ascii="Times New Roman" w:hAnsi="Times New Roman" w:cs="Times New Roman"/>
                <w:sz w:val="24"/>
                <w:szCs w:val="24"/>
              </w:rPr>
            </w:pPr>
            <w:r w:rsidRPr="00E24E5F">
              <w:rPr>
                <w:rFonts w:ascii="Times New Roman" w:hAnsi="Times New Roman" w:cs="Times New Roman"/>
                <w:sz w:val="24"/>
                <w:szCs w:val="24"/>
              </w:rPr>
              <w:t xml:space="preserve">Флаг внешнего прерывания 0. Устанавливается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 xml:space="preserve"> при срезе сигнала INT0 или если сигнал равен нулю, в зависимости от бита IT0. Сбрасывается </w:t>
            </w:r>
            <w:proofErr w:type="spellStart"/>
            <w:r w:rsidRPr="00E24E5F">
              <w:rPr>
                <w:rFonts w:ascii="Times New Roman" w:hAnsi="Times New Roman" w:cs="Times New Roman"/>
                <w:sz w:val="24"/>
                <w:szCs w:val="24"/>
              </w:rPr>
              <w:t>аппаратно</w:t>
            </w:r>
            <w:proofErr w:type="spellEnd"/>
            <w:r w:rsidRPr="00E24E5F">
              <w:rPr>
                <w:rFonts w:ascii="Times New Roman" w:hAnsi="Times New Roman" w:cs="Times New Roman"/>
                <w:sz w:val="24"/>
                <w:szCs w:val="24"/>
              </w:rPr>
              <w:t>.</w:t>
            </w:r>
          </w:p>
          <w:p w:rsidR="00811804" w:rsidRPr="00E24E5F" w:rsidRDefault="00811804" w:rsidP="00811DAC">
            <w:pPr>
              <w:pStyle w:val="TableContents"/>
              <w:rPr>
                <w:rFonts w:ascii="Times New Roman" w:hAnsi="Times New Roman" w:cs="Times New Roman"/>
                <w:sz w:val="24"/>
                <w:szCs w:val="24"/>
              </w:rPr>
            </w:pPr>
          </w:p>
        </w:tc>
      </w:tr>
      <w:tr w:rsidR="00811804" w:rsidRPr="00E24E5F" w:rsidTr="00811DAC">
        <w:trPr>
          <w:trHeight w:val="1329"/>
          <w:jc w:val="right"/>
        </w:trPr>
        <w:tc>
          <w:tcPr>
            <w:tcW w:w="1719" w:type="dxa"/>
            <w:tcBorders>
              <w:lef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 xml:space="preserve">         0</w:t>
            </w:r>
          </w:p>
        </w:tc>
        <w:tc>
          <w:tcPr>
            <w:tcW w:w="1247" w:type="dxa"/>
            <w:tcBorders>
              <w:lef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IT0</w:t>
            </w:r>
          </w:p>
        </w:tc>
        <w:tc>
          <w:tcPr>
            <w:tcW w:w="6513" w:type="dxa"/>
            <w:tcBorders>
              <w:left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r w:rsidRPr="00E24E5F">
              <w:rPr>
                <w:rFonts w:ascii="Times New Roman" w:hAnsi="Times New Roman" w:cs="Times New Roman"/>
                <w:sz w:val="24"/>
                <w:szCs w:val="24"/>
              </w:rPr>
              <w:t>Флаг внешнего прерывания 0. Если установлен, прерывание 0 возникает при переходе 1-0 на выходе INT0. Если сброшен прерывание 0 возникает при низком уровне INT0.</w:t>
            </w:r>
          </w:p>
        </w:tc>
      </w:tr>
      <w:tr w:rsidR="00811804" w:rsidRPr="00E24E5F" w:rsidTr="00811DAC">
        <w:trPr>
          <w:trHeight w:val="32"/>
          <w:jc w:val="right"/>
        </w:trPr>
        <w:tc>
          <w:tcPr>
            <w:tcW w:w="171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p>
        </w:tc>
        <w:tc>
          <w:tcPr>
            <w:tcW w:w="124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p>
        </w:tc>
        <w:tc>
          <w:tcPr>
            <w:tcW w:w="65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cs="Times New Roman"/>
                <w:sz w:val="24"/>
                <w:szCs w:val="24"/>
              </w:rPr>
            </w:pPr>
          </w:p>
        </w:tc>
      </w:tr>
    </w:tbl>
    <w:p w:rsidR="00811804" w:rsidRDefault="00811804" w:rsidP="00811804">
      <w:pPr>
        <w:rPr>
          <w:rFonts w:ascii="Times New Roman" w:hAnsi="Times New Roman" w:cs="Times New Roman"/>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r>
        <w:rPr>
          <w:rFonts w:ascii="Times New Roman" w:hAnsi="Times New Roman"/>
          <w:color w:val="000000"/>
          <w:sz w:val="28"/>
          <w:szCs w:val="28"/>
        </w:rPr>
        <w:t>Таблица 3– Описание бит регистра T2CON</w:t>
      </w:r>
    </w:p>
    <w:tbl>
      <w:tblPr>
        <w:tblW w:w="9346" w:type="dxa"/>
        <w:jc w:val="right"/>
        <w:tblLayout w:type="fixed"/>
        <w:tblCellMar>
          <w:left w:w="10" w:type="dxa"/>
          <w:right w:w="10" w:type="dxa"/>
        </w:tblCellMar>
        <w:tblLook w:val="0000" w:firstRow="0" w:lastRow="0" w:firstColumn="0" w:lastColumn="0" w:noHBand="0" w:noVBand="0"/>
      </w:tblPr>
      <w:tblGrid>
        <w:gridCol w:w="1695"/>
        <w:gridCol w:w="1230"/>
        <w:gridCol w:w="6421"/>
      </w:tblGrid>
      <w:tr w:rsidR="00811804" w:rsidRPr="00E24E5F" w:rsidTr="00811DAC">
        <w:trPr>
          <w:jc w:val="right"/>
        </w:trPr>
        <w:tc>
          <w:tcPr>
            <w:tcW w:w="16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Номер бита</w:t>
            </w:r>
          </w:p>
        </w:tc>
        <w:tc>
          <w:tcPr>
            <w:tcW w:w="12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Имя бита</w:t>
            </w:r>
          </w:p>
        </w:tc>
        <w:tc>
          <w:tcPr>
            <w:tcW w:w="64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описание</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7</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TF2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Флаг переполнения. Устанавливается </w:t>
            </w:r>
            <w:proofErr w:type="spellStart"/>
            <w:r w:rsidRPr="00E24E5F">
              <w:rPr>
                <w:rFonts w:ascii="Times New Roman" w:hAnsi="Times New Roman"/>
                <w:sz w:val="24"/>
                <w:szCs w:val="24"/>
              </w:rPr>
              <w:t>аппаратно</w:t>
            </w:r>
            <w:proofErr w:type="spellEnd"/>
            <w:r w:rsidRPr="00E24E5F">
              <w:rPr>
                <w:rFonts w:ascii="Times New Roman" w:hAnsi="Times New Roman"/>
                <w:sz w:val="24"/>
                <w:szCs w:val="24"/>
              </w:rPr>
              <w:t xml:space="preserve">, сбрасывается </w:t>
            </w:r>
            <w:proofErr w:type="spellStart"/>
            <w:r w:rsidRPr="00E24E5F">
              <w:rPr>
                <w:rFonts w:ascii="Times New Roman" w:hAnsi="Times New Roman"/>
                <w:sz w:val="24"/>
                <w:szCs w:val="24"/>
              </w:rPr>
              <w:t>программно</w:t>
            </w:r>
            <w:proofErr w:type="spellEnd"/>
            <w:r w:rsidRPr="00E24E5F">
              <w:rPr>
                <w:rFonts w:ascii="Times New Roman" w:hAnsi="Times New Roman"/>
                <w:sz w:val="24"/>
                <w:szCs w:val="24"/>
              </w:rPr>
              <w:t xml:space="preserve">. Не устанавливается, если либо </w:t>
            </w:r>
            <w:proofErr w:type="gramStart"/>
            <w:r w:rsidRPr="00E24E5F">
              <w:rPr>
                <w:rFonts w:ascii="Times New Roman" w:hAnsi="Times New Roman"/>
                <w:sz w:val="24"/>
                <w:szCs w:val="24"/>
              </w:rPr>
              <w:t>RCLK ,</w:t>
            </w:r>
            <w:proofErr w:type="gramEnd"/>
            <w:r w:rsidRPr="00E24E5F">
              <w:rPr>
                <w:rFonts w:ascii="Times New Roman" w:hAnsi="Times New Roman"/>
                <w:sz w:val="24"/>
                <w:szCs w:val="24"/>
              </w:rPr>
              <w:t xml:space="preserve"> либо TCLK установлены в 1.</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6</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EXF2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Внешний флаг таймера 2. Устанавливается </w:t>
            </w:r>
            <w:proofErr w:type="spellStart"/>
            <w:r w:rsidRPr="00E24E5F">
              <w:rPr>
                <w:rFonts w:ascii="Times New Roman" w:hAnsi="Times New Roman"/>
                <w:sz w:val="24"/>
                <w:szCs w:val="24"/>
              </w:rPr>
              <w:t>аппаратно</w:t>
            </w:r>
            <w:proofErr w:type="spellEnd"/>
            <w:r w:rsidRPr="00E24E5F">
              <w:rPr>
                <w:rFonts w:ascii="Times New Roman" w:hAnsi="Times New Roman"/>
                <w:sz w:val="24"/>
                <w:szCs w:val="24"/>
              </w:rPr>
              <w:t xml:space="preserve"> при защелкивании информации в регистрах захвата или при перезагрузке вследствие перехода 1-0 на выводе P1.1(T2EX) при EXEN2=1. Сбрасывается </w:t>
            </w:r>
            <w:proofErr w:type="spellStart"/>
            <w:r w:rsidRPr="00E24E5F">
              <w:rPr>
                <w:rFonts w:ascii="Times New Roman" w:hAnsi="Times New Roman"/>
                <w:sz w:val="24"/>
                <w:szCs w:val="24"/>
              </w:rPr>
              <w:t>программно</w:t>
            </w:r>
            <w:proofErr w:type="spellEnd"/>
            <w:r w:rsidRPr="00E24E5F">
              <w:rPr>
                <w:rFonts w:ascii="Times New Roman" w:hAnsi="Times New Roman"/>
                <w:sz w:val="24"/>
                <w:szCs w:val="24"/>
              </w:rPr>
              <w:t>.</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5</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RCLK</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spacing w:after="0"/>
              <w:rPr>
                <w:rFonts w:ascii="Times New Roman" w:hAnsi="Times New Roman"/>
                <w:sz w:val="24"/>
                <w:szCs w:val="24"/>
              </w:rPr>
            </w:pPr>
            <w:r w:rsidRPr="00E24E5F">
              <w:rPr>
                <w:rFonts w:ascii="Times New Roman" w:hAnsi="Times New Roman"/>
                <w:sz w:val="24"/>
                <w:szCs w:val="24"/>
              </w:rPr>
              <w:t>Разрешение тактовых сигналов приема. Если установлен, таймер 2 используется для тактирования приема в режимах 1 и 3.</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4</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TCLK</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Разрешение тактовых сигналов передачи. Если </w:t>
            </w:r>
            <w:proofErr w:type="gramStart"/>
            <w:r w:rsidRPr="00E24E5F">
              <w:rPr>
                <w:rFonts w:ascii="Times New Roman" w:hAnsi="Times New Roman"/>
                <w:sz w:val="24"/>
                <w:szCs w:val="24"/>
              </w:rPr>
              <w:t>установлен ,</w:t>
            </w:r>
            <w:proofErr w:type="gramEnd"/>
            <w:r w:rsidRPr="00E24E5F">
              <w:rPr>
                <w:rFonts w:ascii="Times New Roman" w:hAnsi="Times New Roman"/>
                <w:sz w:val="24"/>
                <w:szCs w:val="24"/>
              </w:rPr>
              <w:t xml:space="preserve"> таймер 2 используется для тактирования передачи в режимах 1 и 3.</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3</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EXEN2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Разрешение внешнего сигнала T2EX.  Устанавливается для разрешения захвата или перезагрузки вследствие перехода 1-0 на выводе P1.1(T2EX).</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2</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TR2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Бит запуска/останова таймера 2.</w:t>
            </w:r>
          </w:p>
        </w:tc>
      </w:tr>
      <w:tr w:rsidR="00811804" w:rsidRPr="00E24E5F" w:rsidTr="00811DAC">
        <w:trPr>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1</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CNT2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spacing w:after="0"/>
              <w:rPr>
                <w:sz w:val="24"/>
                <w:szCs w:val="24"/>
              </w:rPr>
            </w:pPr>
            <w:r w:rsidRPr="00E24E5F">
              <w:rPr>
                <w:rFonts w:ascii="Times New Roman" w:hAnsi="Times New Roman"/>
                <w:sz w:val="24"/>
                <w:szCs w:val="24"/>
              </w:rPr>
              <w:t xml:space="preserve">Выбор режима работы. Если установлен, таймер 2 работает как счетчик сигналов на выводе T2. Если </w:t>
            </w:r>
            <w:proofErr w:type="gramStart"/>
            <w:r w:rsidRPr="00E24E5F">
              <w:rPr>
                <w:rFonts w:ascii="Times New Roman" w:hAnsi="Times New Roman"/>
                <w:sz w:val="24"/>
                <w:szCs w:val="24"/>
              </w:rPr>
              <w:t>сброшен ,</w:t>
            </w:r>
            <w:proofErr w:type="gramEnd"/>
            <w:r w:rsidRPr="00E24E5F">
              <w:rPr>
                <w:rFonts w:ascii="Times New Roman" w:hAnsi="Times New Roman"/>
                <w:sz w:val="24"/>
                <w:szCs w:val="24"/>
              </w:rPr>
              <w:t xml:space="preserve"> таймер 2 работает как таймер.</w:t>
            </w:r>
          </w:p>
        </w:tc>
      </w:tr>
      <w:tr w:rsidR="00811804" w:rsidRPr="00E24E5F" w:rsidTr="00811DAC">
        <w:trPr>
          <w:trHeight w:val="1376"/>
          <w:jc w:val="right"/>
        </w:trPr>
        <w:tc>
          <w:tcPr>
            <w:tcW w:w="16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         0</w:t>
            </w:r>
          </w:p>
        </w:tc>
        <w:tc>
          <w:tcPr>
            <w:tcW w:w="123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CAP2</w:t>
            </w:r>
          </w:p>
        </w:tc>
        <w:tc>
          <w:tcPr>
            <w:tcW w:w="64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E24E5F" w:rsidRDefault="00811804" w:rsidP="00811DAC">
            <w:pPr>
              <w:pStyle w:val="TableContents"/>
              <w:rPr>
                <w:rFonts w:ascii="Times New Roman" w:hAnsi="Times New Roman"/>
                <w:sz w:val="24"/>
                <w:szCs w:val="24"/>
              </w:rPr>
            </w:pPr>
            <w:r w:rsidRPr="00E24E5F">
              <w:rPr>
                <w:rFonts w:ascii="Times New Roman" w:hAnsi="Times New Roman"/>
                <w:sz w:val="24"/>
                <w:szCs w:val="24"/>
              </w:rPr>
              <w:t xml:space="preserve">Выбор режима захвата/перезагрузки. Если </w:t>
            </w:r>
            <w:proofErr w:type="gramStart"/>
            <w:r w:rsidRPr="00E24E5F">
              <w:rPr>
                <w:rFonts w:ascii="Times New Roman" w:hAnsi="Times New Roman"/>
                <w:sz w:val="24"/>
                <w:szCs w:val="24"/>
              </w:rPr>
              <w:t>установлен ,</w:t>
            </w:r>
            <w:proofErr w:type="gramEnd"/>
            <w:r w:rsidRPr="00E24E5F">
              <w:rPr>
                <w:rFonts w:ascii="Times New Roman" w:hAnsi="Times New Roman"/>
                <w:sz w:val="24"/>
                <w:szCs w:val="24"/>
              </w:rPr>
              <w:t xml:space="preserve"> разрешен захват по переходу 1- 0 на выводе P1.1 при EXEN2=1. Если </w:t>
            </w:r>
            <w:proofErr w:type="gramStart"/>
            <w:r w:rsidRPr="00E24E5F">
              <w:rPr>
                <w:rFonts w:ascii="Times New Roman" w:hAnsi="Times New Roman"/>
                <w:sz w:val="24"/>
                <w:szCs w:val="24"/>
              </w:rPr>
              <w:t>сброшен ,</w:t>
            </w:r>
            <w:proofErr w:type="gramEnd"/>
            <w:r w:rsidRPr="00E24E5F">
              <w:rPr>
                <w:rFonts w:ascii="Times New Roman" w:hAnsi="Times New Roman"/>
                <w:sz w:val="24"/>
                <w:szCs w:val="24"/>
              </w:rPr>
              <w:t xml:space="preserve"> разрешается перезагрузка по переполнению или переходу 1 -0 на выводе P1.1 при EXEN2 =1.  Бит игнорируется, если либо RCLK, либо TCLK установлены в 1.</w:t>
            </w:r>
          </w:p>
        </w:tc>
      </w:tr>
    </w:tbl>
    <w:p w:rsidR="00811804" w:rsidRPr="00E24E5F" w:rsidRDefault="00811804" w:rsidP="00811804">
      <w:pPr>
        <w:pStyle w:val="Standard"/>
        <w:rPr>
          <w:rFonts w:ascii="serif" w:hAnsi="serif"/>
          <w:color w:val="000000"/>
          <w:sz w:val="24"/>
          <w:szCs w:val="24"/>
        </w:rPr>
      </w:pPr>
      <w:r w:rsidRPr="00E24E5F">
        <w:rPr>
          <w:rFonts w:ascii="serif" w:hAnsi="serif"/>
          <w:color w:val="000000"/>
          <w:sz w:val="24"/>
          <w:szCs w:val="24"/>
        </w:rPr>
        <w:t xml:space="preserve"> </w:t>
      </w: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p>
    <w:p w:rsidR="00811804" w:rsidRDefault="00811804" w:rsidP="00811804">
      <w:pPr>
        <w:pStyle w:val="Standard"/>
        <w:rPr>
          <w:rFonts w:ascii="Times New Roman" w:hAnsi="Times New Roman"/>
          <w:color w:val="000000"/>
          <w:sz w:val="28"/>
          <w:szCs w:val="28"/>
        </w:rPr>
      </w:pPr>
      <w:r>
        <w:rPr>
          <w:rFonts w:ascii="Times New Roman" w:hAnsi="Times New Roman"/>
          <w:color w:val="000000"/>
          <w:sz w:val="28"/>
          <w:szCs w:val="28"/>
        </w:rPr>
        <w:t>Таблица 4-режимы работы таймера 2</w:t>
      </w:r>
    </w:p>
    <w:tbl>
      <w:tblPr>
        <w:tblW w:w="9279" w:type="dxa"/>
        <w:tblInd w:w="-13" w:type="dxa"/>
        <w:tblLayout w:type="fixed"/>
        <w:tblCellMar>
          <w:left w:w="10" w:type="dxa"/>
          <w:right w:w="10" w:type="dxa"/>
        </w:tblCellMar>
        <w:tblLook w:val="0000" w:firstRow="0" w:lastRow="0" w:firstColumn="0" w:lastColumn="0" w:noHBand="0" w:noVBand="0"/>
      </w:tblPr>
      <w:tblGrid>
        <w:gridCol w:w="2195"/>
        <w:gridCol w:w="893"/>
        <w:gridCol w:w="910"/>
        <w:gridCol w:w="5281"/>
      </w:tblGrid>
      <w:tr w:rsidR="00811804" w:rsidTr="00811DAC">
        <w:tc>
          <w:tcPr>
            <w:tcW w:w="21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RCLK или TCLK</w:t>
            </w:r>
          </w:p>
        </w:tc>
        <w:tc>
          <w:tcPr>
            <w:tcW w:w="8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CAP2</w:t>
            </w:r>
          </w:p>
        </w:tc>
        <w:tc>
          <w:tcPr>
            <w:tcW w:w="9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TR2</w:t>
            </w:r>
          </w:p>
        </w:tc>
        <w:tc>
          <w:tcPr>
            <w:tcW w:w="52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Режим</w:t>
            </w:r>
          </w:p>
        </w:tc>
      </w:tr>
      <w:tr w:rsidR="00811804" w:rsidTr="00811DAC">
        <w:tc>
          <w:tcPr>
            <w:tcW w:w="21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0</w:t>
            </w:r>
          </w:p>
        </w:tc>
        <w:tc>
          <w:tcPr>
            <w:tcW w:w="893"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0</w:t>
            </w:r>
          </w:p>
        </w:tc>
        <w:tc>
          <w:tcPr>
            <w:tcW w:w="91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w:t>
            </w:r>
          </w:p>
        </w:tc>
        <w:tc>
          <w:tcPr>
            <w:tcW w:w="52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16-разрядный таймер-счетчик с перезагрузкой(автозагрузки).</w:t>
            </w:r>
          </w:p>
        </w:tc>
      </w:tr>
      <w:tr w:rsidR="00811804" w:rsidTr="00811DAC">
        <w:tc>
          <w:tcPr>
            <w:tcW w:w="21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0</w:t>
            </w:r>
          </w:p>
        </w:tc>
        <w:tc>
          <w:tcPr>
            <w:tcW w:w="893"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w:t>
            </w:r>
          </w:p>
        </w:tc>
        <w:tc>
          <w:tcPr>
            <w:tcW w:w="91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w:t>
            </w:r>
          </w:p>
        </w:tc>
        <w:tc>
          <w:tcPr>
            <w:tcW w:w="52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16-разрядный таймер-счетчик с захватом.</w:t>
            </w:r>
          </w:p>
        </w:tc>
      </w:tr>
      <w:tr w:rsidR="00811804" w:rsidTr="00811DAC">
        <w:tc>
          <w:tcPr>
            <w:tcW w:w="21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w:t>
            </w:r>
          </w:p>
        </w:tc>
        <w:tc>
          <w:tcPr>
            <w:tcW w:w="893"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Х</w:t>
            </w:r>
          </w:p>
        </w:tc>
        <w:tc>
          <w:tcPr>
            <w:tcW w:w="91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1</w:t>
            </w:r>
          </w:p>
        </w:tc>
        <w:tc>
          <w:tcPr>
            <w:tcW w:w="52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 xml:space="preserve">Генератор частоты </w:t>
            </w:r>
            <w:proofErr w:type="spellStart"/>
            <w:r>
              <w:rPr>
                <w:rFonts w:ascii="Times New Roman" w:hAnsi="Times New Roman"/>
                <w:sz w:val="28"/>
                <w:szCs w:val="28"/>
              </w:rPr>
              <w:t>приемпередатчика</w:t>
            </w:r>
            <w:proofErr w:type="spellEnd"/>
          </w:p>
        </w:tc>
      </w:tr>
      <w:tr w:rsidR="00811804" w:rsidTr="00811DAC">
        <w:tc>
          <w:tcPr>
            <w:tcW w:w="219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Х</w:t>
            </w:r>
          </w:p>
        </w:tc>
        <w:tc>
          <w:tcPr>
            <w:tcW w:w="893"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Х</w:t>
            </w:r>
          </w:p>
        </w:tc>
        <w:tc>
          <w:tcPr>
            <w:tcW w:w="910"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0</w:t>
            </w:r>
          </w:p>
        </w:tc>
        <w:tc>
          <w:tcPr>
            <w:tcW w:w="52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sz w:val="28"/>
                <w:szCs w:val="28"/>
              </w:rPr>
            </w:pPr>
            <w:r>
              <w:rPr>
                <w:rFonts w:ascii="Times New Roman" w:hAnsi="Times New Roman"/>
                <w:sz w:val="28"/>
                <w:szCs w:val="28"/>
              </w:rPr>
              <w:t>Отключен</w:t>
            </w:r>
          </w:p>
        </w:tc>
      </w:tr>
    </w:tbl>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Pr="00A01F78" w:rsidRDefault="00811804" w:rsidP="00811804">
      <w:pPr>
        <w:jc w:val="center"/>
        <w:rPr>
          <w:rFonts w:ascii="Times New Roman" w:hAnsi="Times New Roman" w:cs="Times New Roman"/>
          <w:sz w:val="28"/>
          <w:szCs w:val="28"/>
        </w:rPr>
      </w:pPr>
      <w:r>
        <w:rPr>
          <w:rFonts w:ascii="Times New Roman" w:hAnsi="Times New Roman" w:cs="Times New Roman"/>
          <w:sz w:val="28"/>
          <w:szCs w:val="28"/>
        </w:rPr>
        <w:t>Программа для таймера</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r w:rsidRPr="00E24E5F">
        <w:rPr>
          <w:rFonts w:ascii="Times New Roman" w:hAnsi="Times New Roman" w:cs="Times New Roman"/>
          <w:sz w:val="28"/>
          <w:szCs w:val="28"/>
          <w:lang w:val="en-US"/>
        </w:rPr>
        <w:t>INCLUDE</w:t>
      </w:r>
      <w:r w:rsidRPr="00E24E5F">
        <w:rPr>
          <w:rFonts w:ascii="Times New Roman" w:hAnsi="Times New Roman" w:cs="Times New Roman"/>
          <w:sz w:val="28"/>
          <w:szCs w:val="28"/>
        </w:rPr>
        <w:tab/>
        <w:t>"</w:t>
      </w:r>
      <w:r w:rsidRPr="00E24E5F">
        <w:rPr>
          <w:rFonts w:ascii="Times New Roman" w:hAnsi="Times New Roman" w:cs="Times New Roman"/>
          <w:sz w:val="28"/>
          <w:szCs w:val="28"/>
          <w:lang w:val="en-US"/>
        </w:rPr>
        <w:t>DEFINE</w:t>
      </w:r>
      <w:r w:rsidRPr="00E24E5F">
        <w:rPr>
          <w:rFonts w:ascii="Times New Roman" w:hAnsi="Times New Roman" w:cs="Times New Roman"/>
          <w:sz w:val="28"/>
          <w:szCs w:val="28"/>
        </w:rPr>
        <w:t>.</w:t>
      </w:r>
      <w:r w:rsidRPr="00E24E5F">
        <w:rPr>
          <w:rFonts w:ascii="Times New Roman" w:hAnsi="Times New Roman" w:cs="Times New Roman"/>
          <w:sz w:val="28"/>
          <w:szCs w:val="28"/>
          <w:lang w:val="en-US"/>
        </w:rPr>
        <w:t>ASM</w:t>
      </w:r>
      <w:r w:rsidRPr="00E24E5F">
        <w:rPr>
          <w:rFonts w:ascii="Times New Roman" w:hAnsi="Times New Roman" w:cs="Times New Roman"/>
          <w:sz w:val="28"/>
          <w:szCs w:val="28"/>
        </w:rPr>
        <w:t xml:space="preserve">"  </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START:</w:t>
      </w:r>
    </w:p>
    <w:p w:rsidR="00811804" w:rsidRPr="00E24E5F" w:rsidRDefault="00811804" w:rsidP="00811804">
      <w:pPr>
        <w:pStyle w:val="Standard"/>
        <w:rPr>
          <w:rFonts w:ascii="Times New Roman" w:hAnsi="Times New Roman" w:cs="Times New Roman"/>
          <w:sz w:val="28"/>
          <w:szCs w:val="28"/>
        </w:rPr>
      </w:pPr>
      <w:proofErr w:type="gramStart"/>
      <w:r w:rsidRPr="00E24E5F">
        <w:rPr>
          <w:rFonts w:ascii="Times New Roman" w:hAnsi="Times New Roman" w:cs="Times New Roman"/>
          <w:sz w:val="28"/>
          <w:szCs w:val="28"/>
        </w:rPr>
        <w:t>;инициализация</w:t>
      </w:r>
      <w:proofErr w:type="gramEnd"/>
      <w:r w:rsidRPr="00E24E5F">
        <w:rPr>
          <w:rFonts w:ascii="Times New Roman" w:hAnsi="Times New Roman" w:cs="Times New Roman"/>
          <w:sz w:val="28"/>
          <w:szCs w:val="28"/>
        </w:rPr>
        <w:t xml:space="preserve"> светодиодов</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mov</w:t>
      </w:r>
      <w:proofErr w:type="spellEnd"/>
      <w:r w:rsidRPr="00E24E5F">
        <w:rPr>
          <w:rFonts w:ascii="Times New Roman" w:hAnsi="Times New Roman" w:cs="Times New Roman"/>
          <w:sz w:val="28"/>
          <w:szCs w:val="28"/>
        </w:rPr>
        <w:t xml:space="preserve"> </w:t>
      </w:r>
      <w:proofErr w:type="gramStart"/>
      <w:r w:rsidRPr="00E24E5F">
        <w:rPr>
          <w:rFonts w:ascii="Times New Roman" w:hAnsi="Times New Roman" w:cs="Times New Roman"/>
          <w:sz w:val="28"/>
          <w:szCs w:val="28"/>
        </w:rPr>
        <w:t>DPP,#</w:t>
      </w:r>
      <w:proofErr w:type="gramEnd"/>
      <w:r w:rsidRPr="00E24E5F">
        <w:rPr>
          <w:rFonts w:ascii="Times New Roman" w:hAnsi="Times New Roman" w:cs="Times New Roman"/>
          <w:sz w:val="28"/>
          <w:szCs w:val="28"/>
        </w:rPr>
        <w:t>08h</w:t>
      </w:r>
      <w:r w:rsidRPr="00E24E5F">
        <w:rPr>
          <w:rFonts w:ascii="Times New Roman" w:hAnsi="Times New Roman" w:cs="Times New Roman"/>
          <w:sz w:val="28"/>
          <w:szCs w:val="28"/>
        </w:rPr>
        <w:tab/>
      </w:r>
      <w:r w:rsidRPr="00E24E5F">
        <w:rPr>
          <w:rFonts w:ascii="Times New Roman" w:hAnsi="Times New Roman" w:cs="Times New Roman"/>
          <w:sz w:val="28"/>
          <w:szCs w:val="28"/>
        </w:rPr>
        <w:tab/>
      </w:r>
      <w:r w:rsidRPr="00E24E5F">
        <w:rPr>
          <w:rFonts w:ascii="Times New Roman" w:hAnsi="Times New Roman" w:cs="Times New Roman"/>
          <w:sz w:val="28"/>
          <w:szCs w:val="28"/>
        </w:rPr>
        <w:tab/>
      </w:r>
      <w:r w:rsidRPr="00E24E5F">
        <w:rPr>
          <w:rFonts w:ascii="Times New Roman" w:hAnsi="Times New Roman" w:cs="Times New Roman"/>
          <w:sz w:val="28"/>
          <w:szCs w:val="28"/>
        </w:rPr>
        <w:tab/>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rPr>
        <w:t xml:space="preserve">      </w:t>
      </w:r>
      <w:r w:rsidRPr="00E24E5F">
        <w:rPr>
          <w:rFonts w:ascii="Times New Roman" w:hAnsi="Times New Roman" w:cs="Times New Roman"/>
          <w:sz w:val="28"/>
          <w:szCs w:val="28"/>
        </w:rPr>
        <w:tab/>
        <w:t xml:space="preserve">  </w:t>
      </w:r>
      <w:r w:rsidRPr="00E24E5F">
        <w:rPr>
          <w:rFonts w:ascii="Times New Roman" w:hAnsi="Times New Roman" w:cs="Times New Roman"/>
          <w:sz w:val="28"/>
          <w:szCs w:val="28"/>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DPTR,#0007H</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A,#0FFh</w:t>
      </w:r>
    </w:p>
    <w:p w:rsidR="00811804" w:rsidRPr="00E24E5F" w:rsidRDefault="00811804" w:rsidP="00811804">
      <w:pPr>
        <w:pStyle w:val="Standard"/>
        <w:rPr>
          <w:rFonts w:ascii="Times New Roman" w:hAnsi="Times New Roman" w:cs="Times New Roman"/>
          <w:sz w:val="28"/>
          <w:szCs w:val="28"/>
        </w:rPr>
      </w:pPr>
      <w:proofErr w:type="gramStart"/>
      <w:r w:rsidRPr="00E24E5F">
        <w:rPr>
          <w:rFonts w:ascii="Times New Roman" w:hAnsi="Times New Roman" w:cs="Times New Roman"/>
          <w:sz w:val="28"/>
          <w:szCs w:val="28"/>
        </w:rPr>
        <w:t>;инициализация</w:t>
      </w:r>
      <w:proofErr w:type="gramEnd"/>
      <w:r w:rsidRPr="00E24E5F">
        <w:rPr>
          <w:rFonts w:ascii="Times New Roman" w:hAnsi="Times New Roman" w:cs="Times New Roman"/>
          <w:sz w:val="28"/>
          <w:szCs w:val="28"/>
        </w:rPr>
        <w:t xml:space="preserve"> таймера</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lcall</w:t>
      </w:r>
      <w:proofErr w:type="spellEnd"/>
      <w:r w:rsidRPr="00E24E5F">
        <w:rPr>
          <w:rFonts w:ascii="Times New Roman" w:hAnsi="Times New Roman" w:cs="Times New Roman"/>
          <w:sz w:val="28"/>
          <w:szCs w:val="28"/>
        </w:rPr>
        <w:t xml:space="preserve"> Init_Timer2</w:t>
      </w:r>
    </w:p>
    <w:p w:rsidR="00811804" w:rsidRPr="00E24E5F" w:rsidRDefault="00811804" w:rsidP="00811804">
      <w:pPr>
        <w:pStyle w:val="Standard"/>
        <w:rPr>
          <w:rFonts w:ascii="Times New Roman" w:hAnsi="Times New Roman" w:cs="Times New Roman"/>
          <w:sz w:val="28"/>
          <w:szCs w:val="28"/>
        </w:rPr>
      </w:pPr>
      <w:proofErr w:type="gramStart"/>
      <w:r w:rsidRPr="00E24E5F">
        <w:rPr>
          <w:rFonts w:ascii="Times New Roman" w:hAnsi="Times New Roman" w:cs="Times New Roman"/>
          <w:sz w:val="28"/>
          <w:szCs w:val="28"/>
        </w:rPr>
        <w:t>;переход</w:t>
      </w:r>
      <w:proofErr w:type="gramEnd"/>
      <w:r w:rsidRPr="00E24E5F">
        <w:rPr>
          <w:rFonts w:ascii="Times New Roman" w:hAnsi="Times New Roman" w:cs="Times New Roman"/>
          <w:sz w:val="28"/>
          <w:szCs w:val="28"/>
        </w:rPr>
        <w:t xml:space="preserve"> в функцию с бесконечным циклом</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ljmp</w:t>
      </w:r>
      <w:proofErr w:type="spellEnd"/>
      <w:r w:rsidRPr="00E24E5F">
        <w:rPr>
          <w:rFonts w:ascii="Times New Roman" w:hAnsi="Times New Roman" w:cs="Times New Roman"/>
          <w:sz w:val="28"/>
          <w:szCs w:val="28"/>
        </w:rPr>
        <w:t xml:space="preserve"> </w:t>
      </w:r>
      <w:proofErr w:type="spellStart"/>
      <w:r w:rsidRPr="00E24E5F">
        <w:rPr>
          <w:rFonts w:ascii="Times New Roman" w:hAnsi="Times New Roman" w:cs="Times New Roman"/>
          <w:sz w:val="28"/>
          <w:szCs w:val="28"/>
        </w:rPr>
        <w:t>main</w:t>
      </w:r>
      <w:proofErr w:type="spellEnd"/>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gramStart"/>
      <w:r w:rsidRPr="00E24E5F">
        <w:rPr>
          <w:rFonts w:ascii="Times New Roman" w:hAnsi="Times New Roman" w:cs="Times New Roman"/>
          <w:sz w:val="28"/>
          <w:szCs w:val="28"/>
        </w:rPr>
        <w:t>.ORG</w:t>
      </w:r>
      <w:proofErr w:type="gramEnd"/>
      <w:r w:rsidRPr="00E24E5F">
        <w:rPr>
          <w:rFonts w:ascii="Times New Roman" w:hAnsi="Times New Roman" w:cs="Times New Roman"/>
          <w:sz w:val="28"/>
          <w:szCs w:val="28"/>
        </w:rPr>
        <w:t xml:space="preserve"> 202bh;== с этого адреса переход к подпрограмме обработчику прерывания</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ljmp</w:t>
      </w:r>
      <w:proofErr w:type="spellEnd"/>
      <w:r w:rsidRPr="00E24E5F">
        <w:rPr>
          <w:rFonts w:ascii="Times New Roman" w:hAnsi="Times New Roman" w:cs="Times New Roman"/>
          <w:sz w:val="28"/>
          <w:szCs w:val="28"/>
        </w:rPr>
        <w:t xml:space="preserve"> T2_</w:t>
      </w:r>
      <w:proofErr w:type="gramStart"/>
      <w:r w:rsidRPr="00E24E5F">
        <w:rPr>
          <w:rFonts w:ascii="Times New Roman" w:hAnsi="Times New Roman" w:cs="Times New Roman"/>
          <w:sz w:val="28"/>
          <w:szCs w:val="28"/>
        </w:rPr>
        <w:t>int;=</w:t>
      </w:r>
      <w:proofErr w:type="gramEnd"/>
      <w:r w:rsidRPr="00E24E5F">
        <w:rPr>
          <w:rFonts w:ascii="Times New Roman" w:hAnsi="Times New Roman" w:cs="Times New Roman"/>
          <w:sz w:val="28"/>
          <w:szCs w:val="28"/>
        </w:rPr>
        <w:t>= по переполнению от "таймера 2" - T2_int</w:t>
      </w:r>
    </w:p>
    <w:p w:rsidR="00811804" w:rsidRPr="00E24E5F" w:rsidRDefault="00811804" w:rsidP="00811804">
      <w:pPr>
        <w:pStyle w:val="Standard"/>
        <w:rPr>
          <w:rFonts w:ascii="Times New Roman" w:hAnsi="Times New Roman" w:cs="Times New Roman"/>
          <w:sz w:val="28"/>
          <w:szCs w:val="28"/>
        </w:rPr>
      </w:pP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lastRenderedPageBreak/>
        <w:t>;----------------------------------------</w:t>
      </w:r>
    </w:p>
    <w:p w:rsidR="00811804" w:rsidRPr="00E24E5F" w:rsidRDefault="00811804" w:rsidP="00811804">
      <w:pPr>
        <w:pStyle w:val="Standard"/>
        <w:rPr>
          <w:rFonts w:ascii="Times New Roman" w:hAnsi="Times New Roman" w:cs="Times New Roman"/>
          <w:sz w:val="28"/>
          <w:szCs w:val="28"/>
          <w:lang w:val="en-US"/>
        </w:rPr>
      </w:pP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w:t>
      </w:r>
    </w:p>
    <w:p w:rsidR="00811804" w:rsidRPr="00E24E5F" w:rsidRDefault="00811804" w:rsidP="00811804">
      <w:pPr>
        <w:pStyle w:val="Standard"/>
        <w:rPr>
          <w:rFonts w:ascii="Times New Roman" w:hAnsi="Times New Roman" w:cs="Times New Roman"/>
          <w:sz w:val="28"/>
          <w:szCs w:val="28"/>
          <w:lang w:val="en-US"/>
        </w:rPr>
      </w:pPr>
      <w:proofErr w:type="gramStart"/>
      <w:r w:rsidRPr="00E24E5F">
        <w:rPr>
          <w:rFonts w:ascii="Times New Roman" w:hAnsi="Times New Roman" w:cs="Times New Roman"/>
          <w:sz w:val="28"/>
          <w:szCs w:val="28"/>
          <w:lang w:val="en-US"/>
        </w:rPr>
        <w:t>main</w:t>
      </w:r>
      <w:proofErr w:type="gramEnd"/>
      <w:r w:rsidRPr="00E24E5F">
        <w:rPr>
          <w:rFonts w:ascii="Times New Roman" w:hAnsi="Times New Roman" w:cs="Times New Roman"/>
          <w:sz w:val="28"/>
          <w:szCs w:val="28"/>
          <w:lang w:val="en-US"/>
        </w:rPr>
        <w:t>:</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movX</w:t>
      </w:r>
      <w:proofErr w:type="spellEnd"/>
      <w:proofErr w:type="gramEnd"/>
      <w:r w:rsidRPr="00E24E5F">
        <w:rPr>
          <w:rFonts w:ascii="Times New Roman" w:hAnsi="Times New Roman" w:cs="Times New Roman"/>
          <w:sz w:val="28"/>
          <w:szCs w:val="28"/>
          <w:lang w:val="en-US"/>
        </w:rPr>
        <w:t xml:space="preserve"> @DPTR,A </w:t>
      </w:r>
      <w:r w:rsidRPr="00E24E5F">
        <w:rPr>
          <w:rFonts w:ascii="Times New Roman" w:hAnsi="Times New Roman" w:cs="Times New Roman"/>
          <w:sz w:val="28"/>
          <w:szCs w:val="28"/>
          <w:lang w:val="en-US"/>
        </w:rPr>
        <w:tab/>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ljmp</w:t>
      </w:r>
      <w:proofErr w:type="spellEnd"/>
      <w:proofErr w:type="gramEnd"/>
      <w:r w:rsidRPr="00E24E5F">
        <w:rPr>
          <w:rFonts w:ascii="Times New Roman" w:hAnsi="Times New Roman" w:cs="Times New Roman"/>
          <w:sz w:val="28"/>
          <w:szCs w:val="28"/>
          <w:lang w:val="en-US"/>
        </w:rPr>
        <w:t xml:space="preserve"> main</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 xml:space="preserve"> </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Init_Timer2:</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mov</w:t>
      </w:r>
      <w:proofErr w:type="spellEnd"/>
      <w:r w:rsidRPr="00E24E5F">
        <w:rPr>
          <w:rFonts w:ascii="Times New Roman" w:hAnsi="Times New Roman" w:cs="Times New Roman"/>
          <w:sz w:val="28"/>
          <w:szCs w:val="28"/>
        </w:rPr>
        <w:t xml:space="preserve"> R</w:t>
      </w:r>
      <w:proofErr w:type="gramStart"/>
      <w:r w:rsidRPr="00E24E5F">
        <w:rPr>
          <w:rFonts w:ascii="Times New Roman" w:hAnsi="Times New Roman" w:cs="Times New Roman"/>
          <w:sz w:val="28"/>
          <w:szCs w:val="28"/>
        </w:rPr>
        <w:t>3,#</w:t>
      </w:r>
      <w:proofErr w:type="gramEnd"/>
      <w:r w:rsidRPr="00E24E5F">
        <w:rPr>
          <w:rFonts w:ascii="Times New Roman" w:hAnsi="Times New Roman" w:cs="Times New Roman"/>
          <w:sz w:val="28"/>
          <w:szCs w:val="28"/>
        </w:rPr>
        <w:t xml:space="preserve">32d;== 32 раза </w:t>
      </w:r>
      <w:proofErr w:type="spellStart"/>
      <w:r w:rsidRPr="00E24E5F">
        <w:rPr>
          <w:rFonts w:ascii="Times New Roman" w:hAnsi="Times New Roman" w:cs="Times New Roman"/>
          <w:sz w:val="28"/>
          <w:szCs w:val="28"/>
        </w:rPr>
        <w:t>перполнения</w:t>
      </w:r>
      <w:proofErr w:type="spellEnd"/>
      <w:r w:rsidRPr="00E24E5F">
        <w:rPr>
          <w:rFonts w:ascii="Times New Roman" w:hAnsi="Times New Roman" w:cs="Times New Roman"/>
          <w:sz w:val="28"/>
          <w:szCs w:val="28"/>
        </w:rPr>
        <w:t xml:space="preserve"> счетчика</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RCAP2H,#00h</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RCAP2L,#00h</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TH2,#00h</w:t>
      </w:r>
    </w:p>
    <w:p w:rsidR="00811804" w:rsidRPr="00E24E5F" w:rsidRDefault="00811804" w:rsidP="00811804">
      <w:pPr>
        <w:pStyle w:val="Standard"/>
        <w:rPr>
          <w:rFonts w:ascii="Times New Roman" w:hAnsi="Times New Roman" w:cs="Times New Roman"/>
          <w:sz w:val="28"/>
          <w:szCs w:val="28"/>
          <w:lang w:val="en-US"/>
        </w:rPr>
      </w:pPr>
      <w:r w:rsidRPr="00E24E5F">
        <w:rPr>
          <w:rFonts w:ascii="Times New Roman" w:hAnsi="Times New Roman" w:cs="Times New Roman"/>
          <w:sz w:val="28"/>
          <w:szCs w:val="28"/>
          <w:lang w:val="en-US"/>
        </w:rPr>
        <w:tab/>
      </w:r>
      <w:proofErr w:type="spellStart"/>
      <w:proofErr w:type="gramStart"/>
      <w:r w:rsidRPr="00E24E5F">
        <w:rPr>
          <w:rFonts w:ascii="Times New Roman" w:hAnsi="Times New Roman" w:cs="Times New Roman"/>
          <w:sz w:val="28"/>
          <w:szCs w:val="28"/>
          <w:lang w:val="en-US"/>
        </w:rPr>
        <w:t>mov</w:t>
      </w:r>
      <w:proofErr w:type="spellEnd"/>
      <w:proofErr w:type="gramEnd"/>
      <w:r w:rsidRPr="00E24E5F">
        <w:rPr>
          <w:rFonts w:ascii="Times New Roman" w:hAnsi="Times New Roman" w:cs="Times New Roman"/>
          <w:sz w:val="28"/>
          <w:szCs w:val="28"/>
          <w:lang w:val="en-US"/>
        </w:rPr>
        <w:t xml:space="preserve"> TL2,#00h</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lang w:val="en-US"/>
        </w:rPr>
        <w:tab/>
      </w:r>
      <w:proofErr w:type="spellStart"/>
      <w:r w:rsidRPr="00E24E5F">
        <w:rPr>
          <w:rFonts w:ascii="Times New Roman" w:hAnsi="Times New Roman" w:cs="Times New Roman"/>
          <w:sz w:val="28"/>
          <w:szCs w:val="28"/>
        </w:rPr>
        <w:t>setb</w:t>
      </w:r>
      <w:proofErr w:type="spellEnd"/>
      <w:r w:rsidRPr="00E24E5F">
        <w:rPr>
          <w:rFonts w:ascii="Times New Roman" w:hAnsi="Times New Roman" w:cs="Times New Roman"/>
          <w:sz w:val="28"/>
          <w:szCs w:val="28"/>
        </w:rPr>
        <w:t xml:space="preserve"> ET</w:t>
      </w:r>
      <w:proofErr w:type="gramStart"/>
      <w:r w:rsidRPr="00E24E5F">
        <w:rPr>
          <w:rFonts w:ascii="Times New Roman" w:hAnsi="Times New Roman" w:cs="Times New Roman"/>
          <w:sz w:val="28"/>
          <w:szCs w:val="28"/>
        </w:rPr>
        <w:t>2;=</w:t>
      </w:r>
      <w:proofErr w:type="gramEnd"/>
      <w:r w:rsidRPr="00E24E5F">
        <w:rPr>
          <w:rFonts w:ascii="Times New Roman" w:hAnsi="Times New Roman" w:cs="Times New Roman"/>
          <w:sz w:val="28"/>
          <w:szCs w:val="28"/>
        </w:rPr>
        <w:t>= разрешить прерывания от событий таймера2</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setb</w:t>
      </w:r>
      <w:proofErr w:type="spellEnd"/>
      <w:r w:rsidRPr="00E24E5F">
        <w:rPr>
          <w:rFonts w:ascii="Times New Roman" w:hAnsi="Times New Roman" w:cs="Times New Roman"/>
          <w:sz w:val="28"/>
          <w:szCs w:val="28"/>
        </w:rPr>
        <w:t xml:space="preserve"> </w:t>
      </w:r>
      <w:proofErr w:type="gramStart"/>
      <w:r w:rsidRPr="00E24E5F">
        <w:rPr>
          <w:rFonts w:ascii="Times New Roman" w:hAnsi="Times New Roman" w:cs="Times New Roman"/>
          <w:sz w:val="28"/>
          <w:szCs w:val="28"/>
        </w:rPr>
        <w:t>EA;=</w:t>
      </w:r>
      <w:proofErr w:type="gramEnd"/>
      <w:r w:rsidRPr="00E24E5F">
        <w:rPr>
          <w:rFonts w:ascii="Times New Roman" w:hAnsi="Times New Roman" w:cs="Times New Roman"/>
          <w:sz w:val="28"/>
          <w:szCs w:val="28"/>
        </w:rPr>
        <w:t>= снять запрет со ВСЕХ прерываний</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setb</w:t>
      </w:r>
      <w:proofErr w:type="spellEnd"/>
      <w:r w:rsidRPr="00E24E5F">
        <w:rPr>
          <w:rFonts w:ascii="Times New Roman" w:hAnsi="Times New Roman" w:cs="Times New Roman"/>
          <w:sz w:val="28"/>
          <w:szCs w:val="28"/>
        </w:rPr>
        <w:t xml:space="preserve"> TR</w:t>
      </w:r>
      <w:proofErr w:type="gramStart"/>
      <w:r w:rsidRPr="00E24E5F">
        <w:rPr>
          <w:rFonts w:ascii="Times New Roman" w:hAnsi="Times New Roman" w:cs="Times New Roman"/>
          <w:sz w:val="28"/>
          <w:szCs w:val="28"/>
        </w:rPr>
        <w:t>2;=</w:t>
      </w:r>
      <w:proofErr w:type="gramEnd"/>
      <w:r w:rsidRPr="00E24E5F">
        <w:rPr>
          <w:rFonts w:ascii="Times New Roman" w:hAnsi="Times New Roman" w:cs="Times New Roman"/>
          <w:sz w:val="28"/>
          <w:szCs w:val="28"/>
        </w:rPr>
        <w:t>= запустить счетчик-таймер2</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gramStart"/>
      <w:r w:rsidRPr="00E24E5F">
        <w:rPr>
          <w:rFonts w:ascii="Times New Roman" w:hAnsi="Times New Roman" w:cs="Times New Roman"/>
          <w:sz w:val="28"/>
          <w:szCs w:val="28"/>
        </w:rPr>
        <w:t>RET  ;</w:t>
      </w:r>
      <w:proofErr w:type="gramEnd"/>
      <w:r w:rsidRPr="00E24E5F">
        <w:rPr>
          <w:rFonts w:ascii="Times New Roman" w:hAnsi="Times New Roman" w:cs="Times New Roman"/>
          <w:sz w:val="28"/>
          <w:szCs w:val="28"/>
        </w:rPr>
        <w:t>== возврат из подпрограммы</w:t>
      </w:r>
    </w:p>
    <w:p w:rsidR="00811804" w:rsidRPr="00E24E5F" w:rsidRDefault="00811804" w:rsidP="00811804">
      <w:pPr>
        <w:pStyle w:val="Standard"/>
        <w:rPr>
          <w:rFonts w:ascii="Times New Roman" w:hAnsi="Times New Roman" w:cs="Times New Roman"/>
          <w:sz w:val="28"/>
          <w:szCs w:val="28"/>
        </w:rPr>
      </w:pP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T2_int: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clr</w:t>
      </w:r>
      <w:proofErr w:type="spellEnd"/>
      <w:r w:rsidRPr="00E24E5F">
        <w:rPr>
          <w:rFonts w:ascii="Times New Roman" w:hAnsi="Times New Roman" w:cs="Times New Roman"/>
          <w:sz w:val="28"/>
          <w:szCs w:val="28"/>
        </w:rPr>
        <w:t xml:space="preserve"> TF</w:t>
      </w:r>
      <w:proofErr w:type="gramStart"/>
      <w:r w:rsidRPr="00E24E5F">
        <w:rPr>
          <w:rFonts w:ascii="Times New Roman" w:hAnsi="Times New Roman" w:cs="Times New Roman"/>
          <w:sz w:val="28"/>
          <w:szCs w:val="28"/>
        </w:rPr>
        <w:t>2;=</w:t>
      </w:r>
      <w:proofErr w:type="gramEnd"/>
      <w:r w:rsidRPr="00E24E5F">
        <w:rPr>
          <w:rFonts w:ascii="Times New Roman" w:hAnsi="Times New Roman" w:cs="Times New Roman"/>
          <w:sz w:val="28"/>
          <w:szCs w:val="28"/>
        </w:rPr>
        <w:t>= обязательный сброс флага переполнения TF2</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djnz</w:t>
      </w:r>
      <w:proofErr w:type="spellEnd"/>
      <w:r w:rsidRPr="00E24E5F">
        <w:rPr>
          <w:rFonts w:ascii="Times New Roman" w:hAnsi="Times New Roman" w:cs="Times New Roman"/>
          <w:sz w:val="28"/>
          <w:szCs w:val="28"/>
        </w:rPr>
        <w:t xml:space="preserve"> R</w:t>
      </w:r>
      <w:proofErr w:type="gramStart"/>
      <w:r w:rsidRPr="00E24E5F">
        <w:rPr>
          <w:rFonts w:ascii="Times New Roman" w:hAnsi="Times New Roman" w:cs="Times New Roman"/>
          <w:sz w:val="28"/>
          <w:szCs w:val="28"/>
        </w:rPr>
        <w:t>3,vyhod</w:t>
      </w:r>
      <w:proofErr w:type="gramEnd"/>
      <w:r w:rsidRPr="00E24E5F">
        <w:rPr>
          <w:rFonts w:ascii="Times New Roman" w:hAnsi="Times New Roman" w:cs="Times New Roman"/>
          <w:sz w:val="28"/>
          <w:szCs w:val="28"/>
        </w:rPr>
        <w:t>;оператор проверки количества раз переполнения счетчика</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mov</w:t>
      </w:r>
      <w:proofErr w:type="spellEnd"/>
      <w:r w:rsidRPr="00E24E5F">
        <w:rPr>
          <w:rFonts w:ascii="Times New Roman" w:hAnsi="Times New Roman" w:cs="Times New Roman"/>
          <w:sz w:val="28"/>
          <w:szCs w:val="28"/>
        </w:rPr>
        <w:t xml:space="preserve"> R</w:t>
      </w:r>
      <w:proofErr w:type="gramStart"/>
      <w:r w:rsidRPr="00E24E5F">
        <w:rPr>
          <w:rFonts w:ascii="Times New Roman" w:hAnsi="Times New Roman" w:cs="Times New Roman"/>
          <w:sz w:val="28"/>
          <w:szCs w:val="28"/>
        </w:rPr>
        <w:t>3,#</w:t>
      </w:r>
      <w:proofErr w:type="gramEnd"/>
      <w:r w:rsidRPr="00E24E5F">
        <w:rPr>
          <w:rFonts w:ascii="Times New Roman" w:hAnsi="Times New Roman" w:cs="Times New Roman"/>
          <w:sz w:val="28"/>
          <w:szCs w:val="28"/>
        </w:rPr>
        <w:t>32d;== секунда прошла – в счетчик прерываний снова 32</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xrl</w:t>
      </w:r>
      <w:proofErr w:type="spellEnd"/>
      <w:r w:rsidRPr="00E24E5F">
        <w:rPr>
          <w:rFonts w:ascii="Times New Roman" w:hAnsi="Times New Roman" w:cs="Times New Roman"/>
          <w:sz w:val="28"/>
          <w:szCs w:val="28"/>
        </w:rPr>
        <w:t xml:space="preserve"> </w:t>
      </w:r>
      <w:proofErr w:type="gramStart"/>
      <w:r w:rsidRPr="00E24E5F">
        <w:rPr>
          <w:rFonts w:ascii="Times New Roman" w:hAnsi="Times New Roman" w:cs="Times New Roman"/>
          <w:sz w:val="28"/>
          <w:szCs w:val="28"/>
        </w:rPr>
        <w:t>A,#</w:t>
      </w:r>
      <w:proofErr w:type="gramEnd"/>
      <w:r w:rsidRPr="00E24E5F">
        <w:rPr>
          <w:rFonts w:ascii="Times New Roman" w:hAnsi="Times New Roman" w:cs="Times New Roman"/>
          <w:sz w:val="28"/>
          <w:szCs w:val="28"/>
        </w:rPr>
        <w:t>0ffh</w:t>
      </w:r>
    </w:p>
    <w:p w:rsidR="00811804" w:rsidRPr="00E24E5F" w:rsidRDefault="00811804" w:rsidP="00811804">
      <w:pPr>
        <w:pStyle w:val="Standard"/>
        <w:rPr>
          <w:rFonts w:ascii="Times New Roman" w:hAnsi="Times New Roman" w:cs="Times New Roman"/>
          <w:sz w:val="28"/>
          <w:szCs w:val="28"/>
        </w:rPr>
      </w:pPr>
      <w:proofErr w:type="spellStart"/>
      <w:r w:rsidRPr="00E24E5F">
        <w:rPr>
          <w:rFonts w:ascii="Times New Roman" w:hAnsi="Times New Roman" w:cs="Times New Roman"/>
          <w:sz w:val="28"/>
          <w:szCs w:val="28"/>
        </w:rPr>
        <w:lastRenderedPageBreak/>
        <w:t>vyhod</w:t>
      </w:r>
      <w:proofErr w:type="spellEnd"/>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t>RETI</w:t>
      </w:r>
      <w:r w:rsidRPr="00E24E5F">
        <w:rPr>
          <w:rFonts w:ascii="Times New Roman" w:hAnsi="Times New Roman" w:cs="Times New Roman"/>
          <w:sz w:val="28"/>
          <w:szCs w:val="28"/>
        </w:rPr>
        <w:tab/>
      </w:r>
      <w:proofErr w:type="gramStart"/>
      <w:r w:rsidRPr="00E24E5F">
        <w:rPr>
          <w:rFonts w:ascii="Times New Roman" w:hAnsi="Times New Roman" w:cs="Times New Roman"/>
          <w:sz w:val="28"/>
          <w:szCs w:val="28"/>
        </w:rPr>
        <w:tab/>
        <w:t>;=</w:t>
      </w:r>
      <w:proofErr w:type="gramEnd"/>
      <w:r w:rsidRPr="00E24E5F">
        <w:rPr>
          <w:rFonts w:ascii="Times New Roman" w:hAnsi="Times New Roman" w:cs="Times New Roman"/>
          <w:sz w:val="28"/>
          <w:szCs w:val="28"/>
        </w:rPr>
        <w:t>= возврат из подпрограммы обработчика прерывания</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MP:</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r w:rsidRPr="00E24E5F">
        <w:rPr>
          <w:rFonts w:ascii="Times New Roman" w:hAnsi="Times New Roman" w:cs="Times New Roman"/>
          <w:sz w:val="28"/>
          <w:szCs w:val="28"/>
        </w:rPr>
        <w:tab/>
      </w:r>
      <w:proofErr w:type="spellStart"/>
      <w:r w:rsidRPr="00E24E5F">
        <w:rPr>
          <w:rFonts w:ascii="Times New Roman" w:hAnsi="Times New Roman" w:cs="Times New Roman"/>
          <w:sz w:val="28"/>
          <w:szCs w:val="28"/>
        </w:rPr>
        <w:t>ljmp</w:t>
      </w:r>
      <w:proofErr w:type="spellEnd"/>
      <w:r w:rsidRPr="00E24E5F">
        <w:rPr>
          <w:rFonts w:ascii="Times New Roman" w:hAnsi="Times New Roman" w:cs="Times New Roman"/>
          <w:sz w:val="28"/>
          <w:szCs w:val="28"/>
        </w:rPr>
        <w:t xml:space="preserve"> MP</w:t>
      </w:r>
    </w:p>
    <w:p w:rsidR="00811804" w:rsidRPr="00E24E5F" w:rsidRDefault="00811804" w:rsidP="00811804">
      <w:pPr>
        <w:pStyle w:val="Standard"/>
        <w:rPr>
          <w:rFonts w:ascii="Times New Roman" w:hAnsi="Times New Roman" w:cs="Times New Roman"/>
          <w:sz w:val="28"/>
          <w:szCs w:val="28"/>
        </w:rPr>
      </w:pPr>
      <w:r w:rsidRPr="00E24E5F">
        <w:rPr>
          <w:rFonts w:ascii="Times New Roman" w:hAnsi="Times New Roman" w:cs="Times New Roman"/>
          <w:sz w:val="28"/>
          <w:szCs w:val="28"/>
        </w:rPr>
        <w:tab/>
      </w:r>
      <w:r w:rsidRPr="00E24E5F">
        <w:rPr>
          <w:rFonts w:ascii="Times New Roman" w:hAnsi="Times New Roman" w:cs="Times New Roman"/>
          <w:sz w:val="28"/>
          <w:szCs w:val="28"/>
        </w:rPr>
        <w:tab/>
      </w:r>
      <w:proofErr w:type="gramStart"/>
      <w:r w:rsidRPr="00E24E5F">
        <w:rPr>
          <w:rFonts w:ascii="Times New Roman" w:hAnsi="Times New Roman" w:cs="Times New Roman"/>
          <w:sz w:val="28"/>
          <w:szCs w:val="28"/>
        </w:rPr>
        <w:t>.</w:t>
      </w:r>
      <w:proofErr w:type="spellStart"/>
      <w:r w:rsidRPr="00E24E5F">
        <w:rPr>
          <w:rFonts w:ascii="Times New Roman" w:hAnsi="Times New Roman" w:cs="Times New Roman"/>
          <w:sz w:val="28"/>
          <w:szCs w:val="28"/>
        </w:rPr>
        <w:t>end</w:t>
      </w:r>
      <w:proofErr w:type="spellEnd"/>
      <w:proofErr w:type="gramEnd"/>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b/>
          <w:sz w:val="28"/>
          <w:szCs w:val="28"/>
        </w:rPr>
      </w:pPr>
      <w:r w:rsidRPr="00E24E5F">
        <w:rPr>
          <w:rFonts w:ascii="Times New Roman" w:hAnsi="Times New Roman" w:cs="Times New Roman"/>
          <w:b/>
          <w:sz w:val="28"/>
          <w:szCs w:val="28"/>
        </w:rPr>
        <w:t>Приложение Г</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811804" w:rsidRPr="007445B8" w:rsidRDefault="00811804" w:rsidP="00811804">
      <w:pPr>
        <w:jc w:val="center"/>
        <w:rPr>
          <w:rFonts w:ascii="Times New Roman" w:hAnsi="Times New Roman" w:cs="Times New Roman"/>
          <w:sz w:val="28"/>
          <w:szCs w:val="28"/>
        </w:rPr>
      </w:pPr>
      <w:r>
        <w:rPr>
          <w:rFonts w:ascii="Times New Roman" w:hAnsi="Times New Roman" w:cs="Times New Roman"/>
          <w:sz w:val="28"/>
          <w:szCs w:val="28"/>
        </w:rPr>
        <w:t>Управление ЖКИ</w:t>
      </w:r>
    </w:p>
    <w:p w:rsidR="00811804" w:rsidRPr="00FC66AC" w:rsidRDefault="00811804" w:rsidP="00811804">
      <w:pPr>
        <w:pStyle w:val="Standard"/>
        <w:widowControl w:val="0"/>
        <w:shd w:val="clear" w:color="auto" w:fill="FFFFFF"/>
        <w:tabs>
          <w:tab w:val="left" w:pos="1454"/>
        </w:tabs>
        <w:autoSpaceDE w:val="0"/>
        <w:spacing w:line="360" w:lineRule="auto"/>
      </w:pPr>
      <w:r>
        <w:rPr>
          <w:rFonts w:ascii="Times New Roman" w:hAnsi="Times New Roman" w:cs="Times New Roman"/>
          <w:color w:val="000000"/>
          <w:spacing w:val="-6"/>
          <w:sz w:val="28"/>
          <w:szCs w:val="28"/>
        </w:rPr>
        <w:t xml:space="preserve">Таблица 5 – назначение бит регистра </w:t>
      </w:r>
      <w:r>
        <w:rPr>
          <w:rFonts w:ascii="Times New Roman" w:hAnsi="Times New Roman" w:cs="Times New Roman"/>
          <w:color w:val="000000"/>
          <w:spacing w:val="-6"/>
          <w:sz w:val="28"/>
          <w:szCs w:val="28"/>
          <w:lang w:val="en-US"/>
        </w:rPr>
        <w:t>DATA</w:t>
      </w:r>
      <w:r w:rsidRPr="00FC66AC">
        <w:rPr>
          <w:rFonts w:ascii="Times New Roman" w:hAnsi="Times New Roman" w:cs="Times New Roman"/>
          <w:color w:val="000000"/>
          <w:spacing w:val="-6"/>
          <w:sz w:val="28"/>
          <w:szCs w:val="28"/>
        </w:rPr>
        <w:t>_</w:t>
      </w:r>
      <w:r>
        <w:rPr>
          <w:rFonts w:ascii="Times New Roman" w:hAnsi="Times New Roman" w:cs="Times New Roman"/>
          <w:color w:val="000000"/>
          <w:spacing w:val="-6"/>
          <w:sz w:val="28"/>
          <w:szCs w:val="28"/>
          <w:lang w:val="en-US"/>
        </w:rPr>
        <w:t>IND</w:t>
      </w:r>
    </w:p>
    <w:tbl>
      <w:tblPr>
        <w:tblW w:w="10095" w:type="dxa"/>
        <w:jc w:val="center"/>
        <w:tblLayout w:type="fixed"/>
        <w:tblCellMar>
          <w:left w:w="10" w:type="dxa"/>
          <w:right w:w="10" w:type="dxa"/>
        </w:tblCellMar>
        <w:tblLook w:val="0000" w:firstRow="0" w:lastRow="0" w:firstColumn="0" w:lastColumn="0" w:noHBand="0" w:noVBand="0"/>
      </w:tblPr>
      <w:tblGrid>
        <w:gridCol w:w="1170"/>
        <w:gridCol w:w="1161"/>
        <w:gridCol w:w="7764"/>
      </w:tblGrid>
      <w:tr w:rsidR="00811804" w:rsidTr="00811DAC">
        <w:trPr>
          <w:trHeight w:hRule="exact" w:val="437"/>
          <w:jc w:val="center"/>
        </w:trPr>
        <w:tc>
          <w:tcPr>
            <w:tcW w:w="1170"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rPr>
                <w:rFonts w:ascii="Times New Roman" w:hAnsi="Times New Roman"/>
                <w:bCs/>
                <w:color w:val="000000"/>
                <w:spacing w:val="-3"/>
                <w:sz w:val="28"/>
                <w:szCs w:val="28"/>
              </w:rPr>
            </w:pPr>
            <w:r>
              <w:rPr>
                <w:rFonts w:ascii="Times New Roman" w:hAnsi="Times New Roman"/>
                <w:bCs/>
                <w:color w:val="000000"/>
                <w:spacing w:val="-3"/>
                <w:sz w:val="28"/>
                <w:szCs w:val="28"/>
              </w:rPr>
              <w:t>Биты</w:t>
            </w:r>
          </w:p>
        </w:tc>
        <w:tc>
          <w:tcPr>
            <w:tcW w:w="1161"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ind w:left="221"/>
              <w:rPr>
                <w:rFonts w:ascii="Times New Roman" w:hAnsi="Times New Roman"/>
                <w:bCs/>
                <w:color w:val="000000"/>
                <w:spacing w:val="-2"/>
                <w:sz w:val="28"/>
                <w:szCs w:val="28"/>
              </w:rPr>
            </w:pPr>
            <w:r>
              <w:rPr>
                <w:rFonts w:ascii="Times New Roman" w:hAnsi="Times New Roman"/>
                <w:bCs/>
                <w:color w:val="000000"/>
                <w:spacing w:val="-2"/>
                <w:sz w:val="28"/>
                <w:szCs w:val="28"/>
              </w:rPr>
              <w:t>Поле</w:t>
            </w:r>
          </w:p>
        </w:tc>
        <w:tc>
          <w:tcPr>
            <w:tcW w:w="7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ind w:left="2952"/>
              <w:rPr>
                <w:rFonts w:ascii="Times New Roman" w:hAnsi="Times New Roman"/>
                <w:bCs/>
                <w:color w:val="000000"/>
                <w:spacing w:val="-3"/>
                <w:sz w:val="28"/>
                <w:szCs w:val="28"/>
              </w:rPr>
            </w:pPr>
            <w:r>
              <w:rPr>
                <w:rFonts w:ascii="Times New Roman" w:hAnsi="Times New Roman"/>
                <w:bCs/>
                <w:color w:val="000000"/>
                <w:spacing w:val="-3"/>
                <w:sz w:val="28"/>
                <w:szCs w:val="28"/>
              </w:rPr>
              <w:t>Описание</w:t>
            </w:r>
          </w:p>
        </w:tc>
      </w:tr>
      <w:tr w:rsidR="00811804" w:rsidTr="00811DAC">
        <w:trPr>
          <w:trHeight w:hRule="exact" w:val="2000"/>
          <w:jc w:val="center"/>
        </w:trPr>
        <w:tc>
          <w:tcPr>
            <w:tcW w:w="1170"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jc w:val="center"/>
              <w:rPr>
                <w:rFonts w:ascii="Times New Roman" w:hAnsi="Times New Roman"/>
                <w:bCs/>
                <w:color w:val="000000"/>
                <w:spacing w:val="-3"/>
                <w:sz w:val="28"/>
                <w:szCs w:val="28"/>
              </w:rPr>
            </w:pPr>
            <w:r>
              <w:rPr>
                <w:rFonts w:ascii="Times New Roman" w:hAnsi="Times New Roman"/>
                <w:bCs/>
                <w:color w:val="000000"/>
                <w:spacing w:val="-3"/>
                <w:sz w:val="28"/>
                <w:szCs w:val="28"/>
              </w:rPr>
              <w:t>0..7</w:t>
            </w:r>
          </w:p>
        </w:tc>
        <w:tc>
          <w:tcPr>
            <w:tcW w:w="1161"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ind w:left="154"/>
            </w:pPr>
            <w:r>
              <w:rPr>
                <w:rFonts w:ascii="Times New Roman" w:hAnsi="Times New Roman"/>
                <w:bCs/>
                <w:color w:val="000000"/>
                <w:spacing w:val="-2"/>
                <w:sz w:val="28"/>
                <w:szCs w:val="28"/>
                <w:lang w:val="en-US"/>
              </w:rPr>
              <w:t>D</w:t>
            </w:r>
            <w:r>
              <w:rPr>
                <w:rFonts w:ascii="Times New Roman" w:hAnsi="Times New Roman"/>
                <w:bCs/>
                <w:color w:val="000000"/>
                <w:spacing w:val="-2"/>
                <w:sz w:val="28"/>
                <w:szCs w:val="28"/>
              </w:rPr>
              <w:t>0</w:t>
            </w:r>
            <w:proofErr w:type="gramStart"/>
            <w:r>
              <w:rPr>
                <w:rFonts w:ascii="Times New Roman" w:hAnsi="Times New Roman"/>
                <w:bCs/>
                <w:color w:val="000000"/>
                <w:spacing w:val="-2"/>
                <w:sz w:val="28"/>
                <w:szCs w:val="28"/>
              </w:rPr>
              <w:t>..</w:t>
            </w:r>
            <w:proofErr w:type="gramEnd"/>
            <w:r>
              <w:rPr>
                <w:rFonts w:ascii="Times New Roman" w:hAnsi="Times New Roman"/>
                <w:bCs/>
                <w:color w:val="000000"/>
                <w:spacing w:val="-2"/>
                <w:sz w:val="28"/>
                <w:szCs w:val="28"/>
                <w:lang w:val="en-US"/>
              </w:rPr>
              <w:t>D</w:t>
            </w:r>
            <w:r>
              <w:rPr>
                <w:rFonts w:ascii="Times New Roman" w:hAnsi="Times New Roman"/>
                <w:bCs/>
                <w:color w:val="000000"/>
                <w:spacing w:val="-2"/>
                <w:sz w:val="28"/>
                <w:szCs w:val="28"/>
              </w:rPr>
              <w:t>7</w:t>
            </w:r>
          </w:p>
        </w:tc>
        <w:tc>
          <w:tcPr>
            <w:tcW w:w="776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rsidR="00811804" w:rsidRDefault="00811804" w:rsidP="00811DAC">
            <w:pPr>
              <w:pStyle w:val="Standard"/>
              <w:shd w:val="clear" w:color="auto" w:fill="FFFFFF"/>
              <w:spacing w:line="360" w:lineRule="auto"/>
              <w:ind w:right="158" w:hanging="5"/>
              <w:jc w:val="both"/>
            </w:pPr>
            <w:r>
              <w:rPr>
                <w:rFonts w:ascii="Times New Roman" w:hAnsi="Times New Roman"/>
                <w:color w:val="000000"/>
                <w:sz w:val="28"/>
                <w:szCs w:val="28"/>
              </w:rPr>
              <w:t xml:space="preserve">Регистр </w:t>
            </w:r>
            <w:r>
              <w:rPr>
                <w:rFonts w:ascii="Times New Roman" w:hAnsi="Times New Roman"/>
                <w:color w:val="000000"/>
                <w:sz w:val="28"/>
                <w:szCs w:val="28"/>
                <w:lang w:val="en-US"/>
              </w:rPr>
              <w:t>DATA</w:t>
            </w:r>
            <w:r>
              <w:rPr>
                <w:rFonts w:ascii="Times New Roman" w:hAnsi="Times New Roman"/>
                <w:color w:val="000000"/>
                <w:sz w:val="28"/>
                <w:szCs w:val="28"/>
              </w:rPr>
              <w:t xml:space="preserve"> </w:t>
            </w:r>
            <w:r>
              <w:rPr>
                <w:rFonts w:ascii="Times New Roman" w:hAnsi="Times New Roman"/>
                <w:color w:val="000000"/>
                <w:sz w:val="28"/>
                <w:szCs w:val="28"/>
                <w:lang w:val="en-US"/>
              </w:rPr>
              <w:t>END</w:t>
            </w:r>
            <w:r>
              <w:rPr>
                <w:rFonts w:ascii="Times New Roman" w:hAnsi="Times New Roman"/>
                <w:color w:val="000000"/>
                <w:sz w:val="28"/>
                <w:szCs w:val="28"/>
              </w:rPr>
              <w:t xml:space="preserve"> позволяет устанавливать данные на шине данных ЖКИ и считывать их оттуда. Для организации взаимодействия с ЖКИ (формирования </w:t>
            </w:r>
            <w:r>
              <w:rPr>
                <w:rFonts w:ascii="Times New Roman" w:hAnsi="Times New Roman"/>
                <w:color w:val="000000"/>
                <w:spacing w:val="4"/>
                <w:sz w:val="28"/>
                <w:szCs w:val="28"/>
              </w:rPr>
              <w:t xml:space="preserve">временных диаграмм чтения и записи) необходимо использование регистра </w:t>
            </w:r>
            <w:r>
              <w:rPr>
                <w:rFonts w:ascii="Times New Roman" w:hAnsi="Times New Roman"/>
                <w:color w:val="000000"/>
                <w:spacing w:val="-3"/>
                <w:sz w:val="28"/>
                <w:szCs w:val="28"/>
              </w:rPr>
              <w:t xml:space="preserve">С </w:t>
            </w:r>
            <w:r>
              <w:rPr>
                <w:rFonts w:ascii="Times New Roman" w:hAnsi="Times New Roman"/>
                <w:color w:val="000000"/>
                <w:spacing w:val="-3"/>
                <w:sz w:val="28"/>
                <w:szCs w:val="28"/>
                <w:lang w:val="en-US"/>
              </w:rPr>
              <w:t>END</w:t>
            </w:r>
            <w:r>
              <w:rPr>
                <w:rFonts w:ascii="Times New Roman" w:hAnsi="Times New Roman"/>
                <w:color w:val="000000"/>
                <w:spacing w:val="-3"/>
                <w:sz w:val="28"/>
                <w:szCs w:val="28"/>
              </w:rPr>
              <w:t>.</w:t>
            </w:r>
          </w:p>
        </w:tc>
      </w:tr>
    </w:tbl>
    <w:p w:rsidR="00811804" w:rsidRDefault="00811804" w:rsidP="00811804">
      <w:pPr>
        <w:pStyle w:val="Standard"/>
        <w:widowControl w:val="0"/>
        <w:shd w:val="clear" w:color="auto" w:fill="FFFFFF"/>
        <w:tabs>
          <w:tab w:val="left" w:pos="1454"/>
        </w:tabs>
        <w:autoSpaceDE w:val="0"/>
        <w:spacing w:line="360" w:lineRule="auto"/>
        <w:ind w:left="552"/>
        <w:rPr>
          <w:rFonts w:ascii="Times New Roman" w:hAnsi="Times New Roman" w:cs="Times New Roman"/>
          <w:color w:val="000000"/>
          <w:spacing w:val="-6"/>
          <w:sz w:val="28"/>
          <w:szCs w:val="28"/>
        </w:rPr>
      </w:pPr>
    </w:p>
    <w:p w:rsidR="00811804" w:rsidRDefault="00811804" w:rsidP="00811804">
      <w:pPr>
        <w:pStyle w:val="Standard"/>
        <w:widowControl w:val="0"/>
        <w:shd w:val="clear" w:color="auto" w:fill="FFFFFF"/>
        <w:tabs>
          <w:tab w:val="left" w:pos="1454"/>
        </w:tabs>
        <w:autoSpaceDE w:val="0"/>
        <w:spacing w:line="360" w:lineRule="auto"/>
        <w:ind w:left="552"/>
      </w:pPr>
      <w:r>
        <w:rPr>
          <w:rFonts w:ascii="Times New Roman" w:hAnsi="Times New Roman" w:cs="Times New Roman"/>
          <w:color w:val="000000"/>
          <w:spacing w:val="-6"/>
          <w:sz w:val="28"/>
          <w:szCs w:val="28"/>
        </w:rPr>
        <w:t xml:space="preserve">Таблица 6 – </w:t>
      </w:r>
      <w:proofErr w:type="spellStart"/>
      <w:r>
        <w:rPr>
          <w:rFonts w:ascii="Times New Roman" w:hAnsi="Times New Roman" w:cs="Times New Roman"/>
          <w:color w:val="000000"/>
          <w:spacing w:val="-6"/>
          <w:sz w:val="28"/>
          <w:szCs w:val="28"/>
        </w:rPr>
        <w:t>Соответсвия</w:t>
      </w:r>
      <w:proofErr w:type="spellEnd"/>
      <w:r>
        <w:rPr>
          <w:rFonts w:ascii="Times New Roman" w:hAnsi="Times New Roman" w:cs="Times New Roman"/>
          <w:color w:val="000000"/>
          <w:spacing w:val="-6"/>
          <w:sz w:val="28"/>
          <w:szCs w:val="28"/>
        </w:rPr>
        <w:t xml:space="preserve"> между адресами </w:t>
      </w:r>
      <w:r>
        <w:rPr>
          <w:rFonts w:ascii="Times New Roman" w:hAnsi="Times New Roman" w:cs="Times New Roman"/>
          <w:color w:val="000000"/>
          <w:spacing w:val="-6"/>
          <w:sz w:val="28"/>
          <w:szCs w:val="28"/>
          <w:lang w:val="en-US"/>
        </w:rPr>
        <w:t>DDRAM</w:t>
      </w:r>
      <w:r>
        <w:rPr>
          <w:rFonts w:ascii="Times New Roman" w:hAnsi="Times New Roman" w:cs="Times New Roman"/>
          <w:color w:val="000000"/>
          <w:spacing w:val="-6"/>
          <w:sz w:val="28"/>
          <w:szCs w:val="28"/>
        </w:rPr>
        <w:t xml:space="preserve"> и позициями ЖКИ</w:t>
      </w:r>
    </w:p>
    <w:tbl>
      <w:tblPr>
        <w:tblW w:w="10292" w:type="dxa"/>
        <w:tblInd w:w="-570" w:type="dxa"/>
        <w:tblLayout w:type="fixed"/>
        <w:tblCellMar>
          <w:left w:w="10" w:type="dxa"/>
          <w:right w:w="10" w:type="dxa"/>
        </w:tblCellMar>
        <w:tblLook w:val="0000" w:firstRow="0" w:lastRow="0" w:firstColumn="0" w:lastColumn="0" w:noHBand="0" w:noVBand="0"/>
      </w:tblPr>
      <w:tblGrid>
        <w:gridCol w:w="1615"/>
        <w:gridCol w:w="508"/>
        <w:gridCol w:w="577"/>
        <w:gridCol w:w="438"/>
        <w:gridCol w:w="508"/>
        <w:gridCol w:w="507"/>
        <w:gridCol w:w="531"/>
        <w:gridCol w:w="554"/>
        <w:gridCol w:w="577"/>
        <w:gridCol w:w="554"/>
        <w:gridCol w:w="508"/>
        <w:gridCol w:w="576"/>
        <w:gridCol w:w="508"/>
        <w:gridCol w:w="508"/>
        <w:gridCol w:w="577"/>
        <w:gridCol w:w="554"/>
        <w:gridCol w:w="692"/>
      </w:tblGrid>
      <w:tr w:rsidR="00811804" w:rsidTr="00811DAC">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Позиция на ЖКИ</w:t>
            </w:r>
          </w:p>
        </w:tc>
        <w:tc>
          <w:tcPr>
            <w:tcW w:w="5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w:t>
            </w:r>
          </w:p>
        </w:tc>
        <w:tc>
          <w:tcPr>
            <w:tcW w:w="5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2</w:t>
            </w:r>
          </w:p>
        </w:tc>
        <w:tc>
          <w:tcPr>
            <w:tcW w:w="43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3</w:t>
            </w:r>
          </w:p>
        </w:tc>
        <w:tc>
          <w:tcPr>
            <w:tcW w:w="5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ind w:right="-794"/>
              <w:rPr>
                <w:rFonts w:ascii="Times New Roman" w:hAnsi="Times New Roman" w:cs="Times New Roman"/>
                <w:sz w:val="24"/>
                <w:szCs w:val="24"/>
              </w:rPr>
            </w:pPr>
            <w:r w:rsidRPr="00AB3EB4">
              <w:rPr>
                <w:rFonts w:ascii="Times New Roman" w:hAnsi="Times New Roman" w:cs="Times New Roman"/>
                <w:sz w:val="24"/>
                <w:szCs w:val="24"/>
              </w:rPr>
              <w:t>4</w:t>
            </w:r>
          </w:p>
        </w:tc>
        <w:tc>
          <w:tcPr>
            <w:tcW w:w="5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5</w:t>
            </w:r>
          </w:p>
        </w:tc>
        <w:tc>
          <w:tcPr>
            <w:tcW w:w="53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6</w:t>
            </w:r>
          </w:p>
        </w:tc>
        <w:tc>
          <w:tcPr>
            <w:tcW w:w="55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7</w:t>
            </w:r>
          </w:p>
        </w:tc>
        <w:tc>
          <w:tcPr>
            <w:tcW w:w="5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8</w:t>
            </w:r>
          </w:p>
        </w:tc>
        <w:tc>
          <w:tcPr>
            <w:tcW w:w="55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9</w:t>
            </w:r>
          </w:p>
        </w:tc>
        <w:tc>
          <w:tcPr>
            <w:tcW w:w="5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10</w:t>
            </w:r>
          </w:p>
        </w:tc>
        <w:tc>
          <w:tcPr>
            <w:tcW w:w="5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11</w:t>
            </w:r>
          </w:p>
        </w:tc>
        <w:tc>
          <w:tcPr>
            <w:tcW w:w="5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12</w:t>
            </w:r>
          </w:p>
        </w:tc>
        <w:tc>
          <w:tcPr>
            <w:tcW w:w="5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13</w:t>
            </w:r>
          </w:p>
        </w:tc>
        <w:tc>
          <w:tcPr>
            <w:tcW w:w="57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14</w:t>
            </w:r>
          </w:p>
        </w:tc>
        <w:tc>
          <w:tcPr>
            <w:tcW w:w="55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15</w:t>
            </w:r>
          </w:p>
        </w:tc>
        <w:tc>
          <w:tcPr>
            <w:tcW w:w="69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16</w:t>
            </w:r>
          </w:p>
        </w:tc>
      </w:tr>
      <w:tr w:rsidR="00811804" w:rsidTr="00811DAC">
        <w:tc>
          <w:tcPr>
            <w:tcW w:w="161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Адрес в</w:t>
            </w:r>
          </w:p>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 xml:space="preserve"> DDRAM</w:t>
            </w:r>
          </w:p>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w:t>
            </w:r>
            <w:proofErr w:type="spellStart"/>
            <w:r w:rsidRPr="00AB3EB4">
              <w:rPr>
                <w:rFonts w:ascii="Times New Roman" w:hAnsi="Times New Roman" w:cs="Times New Roman"/>
                <w:sz w:val="24"/>
                <w:szCs w:val="24"/>
              </w:rPr>
              <w:t>верхнаяя</w:t>
            </w:r>
            <w:proofErr w:type="spellEnd"/>
            <w:r w:rsidRPr="00AB3EB4">
              <w:rPr>
                <w:rFonts w:ascii="Times New Roman" w:hAnsi="Times New Roman" w:cs="Times New Roman"/>
                <w:sz w:val="24"/>
                <w:szCs w:val="24"/>
              </w:rPr>
              <w:t xml:space="preserve"> строка)</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00</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01</w:t>
            </w:r>
          </w:p>
        </w:tc>
        <w:tc>
          <w:tcPr>
            <w:tcW w:w="43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02</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03</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04</w:t>
            </w:r>
          </w:p>
        </w:tc>
        <w:tc>
          <w:tcPr>
            <w:tcW w:w="531"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05</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06</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07</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08</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09</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0A</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0B</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0D</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0E</w:t>
            </w:r>
          </w:p>
        </w:tc>
        <w:tc>
          <w:tcPr>
            <w:tcW w:w="6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0F</w:t>
            </w:r>
          </w:p>
        </w:tc>
      </w:tr>
      <w:tr w:rsidR="00811804" w:rsidTr="00811DAC">
        <w:trPr>
          <w:trHeight w:val="626"/>
        </w:trPr>
        <w:tc>
          <w:tcPr>
            <w:tcW w:w="161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Адрес в</w:t>
            </w:r>
          </w:p>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 xml:space="preserve"> DDRAM</w:t>
            </w:r>
          </w:p>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(нижняя строка)</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40</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41</w:t>
            </w:r>
          </w:p>
        </w:tc>
        <w:tc>
          <w:tcPr>
            <w:tcW w:w="43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42</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43</w:t>
            </w:r>
          </w:p>
        </w:tc>
        <w:tc>
          <w:tcPr>
            <w:tcW w:w="50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44</w:t>
            </w:r>
          </w:p>
        </w:tc>
        <w:tc>
          <w:tcPr>
            <w:tcW w:w="531"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45</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46</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47</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48</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49</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4A</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4B</w:t>
            </w:r>
          </w:p>
        </w:tc>
        <w:tc>
          <w:tcPr>
            <w:tcW w:w="508"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4D</w:t>
            </w:r>
          </w:p>
        </w:tc>
        <w:tc>
          <w:tcPr>
            <w:tcW w:w="554"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4E</w:t>
            </w:r>
          </w:p>
        </w:tc>
        <w:tc>
          <w:tcPr>
            <w:tcW w:w="6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Pr="00AB3EB4" w:rsidRDefault="00811804" w:rsidP="00811DAC">
            <w:pPr>
              <w:pStyle w:val="TableContents"/>
              <w:rPr>
                <w:rFonts w:ascii="Times New Roman" w:hAnsi="Times New Roman" w:cs="Times New Roman"/>
                <w:sz w:val="24"/>
                <w:szCs w:val="24"/>
              </w:rPr>
            </w:pPr>
            <w:r w:rsidRPr="00AB3EB4">
              <w:rPr>
                <w:rFonts w:ascii="Times New Roman" w:hAnsi="Times New Roman" w:cs="Times New Roman"/>
                <w:sz w:val="24"/>
                <w:szCs w:val="24"/>
              </w:rPr>
              <w:t>4F</w:t>
            </w:r>
          </w:p>
        </w:tc>
      </w:tr>
    </w:tbl>
    <w:p w:rsidR="00811804" w:rsidRPr="00E24E5F" w:rsidRDefault="00811804" w:rsidP="00811804">
      <w:pPr>
        <w:jc w:val="center"/>
        <w:rPr>
          <w:rFonts w:ascii="Times New Roman" w:hAnsi="Times New Roman" w:cs="Times New Roman"/>
          <w:b/>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r>
        <w:rPr>
          <w:rFonts w:ascii="Times New Roman" w:hAnsi="Times New Roman" w:cs="Times New Roman"/>
          <w:sz w:val="28"/>
          <w:szCs w:val="28"/>
        </w:rPr>
        <w:t xml:space="preserve">   </w:t>
      </w: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r>
        <w:rPr>
          <w:rFonts w:ascii="Times New Roman" w:hAnsi="Times New Roman" w:cs="Times New Roman"/>
          <w:sz w:val="28"/>
          <w:szCs w:val="28"/>
        </w:rPr>
        <w:t xml:space="preserve"> Таблица 7</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Образы символов</w:t>
      </w:r>
    </w:p>
    <w:p w:rsidR="00811804" w:rsidRDefault="00811804" w:rsidP="00811804">
      <w:pPr>
        <w:jc w:val="center"/>
        <w:rPr>
          <w:rFonts w:ascii="Times New Roman" w:hAnsi="Times New Roman" w:cs="Times New Roman"/>
          <w:sz w:val="28"/>
          <w:szCs w:val="28"/>
          <w:lang w:val="en-US"/>
        </w:rPr>
      </w:pPr>
      <w:r w:rsidRPr="00F15571">
        <w:rPr>
          <w:rFonts w:ascii="Times New Roman" w:hAnsi="Times New Roman" w:cs="Times New Roman"/>
          <w:noProof/>
          <w:sz w:val="28"/>
          <w:szCs w:val="28"/>
          <w:lang w:eastAsia="ru-RU"/>
        </w:rPr>
        <w:drawing>
          <wp:inline distT="0" distB="0" distL="0" distR="0" wp14:anchorId="4C5B1F07" wp14:editId="5EC21A65">
            <wp:extent cx="5039389" cy="7570382"/>
            <wp:effectExtent l="0" t="0" r="8890" b="0"/>
            <wp:docPr id="13" name="Рисунок 13" descr="E:\Практика\Символ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Практика\Символ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411" cy="7583935"/>
                    </a:xfrm>
                    <a:prstGeom prst="rect">
                      <a:avLst/>
                    </a:prstGeom>
                    <a:noFill/>
                    <a:ln>
                      <a:noFill/>
                    </a:ln>
                  </pic:spPr>
                </pic:pic>
              </a:graphicData>
            </a:graphic>
          </wp:inline>
        </w:drawing>
      </w:r>
    </w:p>
    <w:p w:rsidR="00811804" w:rsidRDefault="00811804" w:rsidP="00811804">
      <w:pPr>
        <w:rPr>
          <w:rFonts w:ascii="Times New Roman" w:hAnsi="Times New Roman" w:cs="Times New Roman"/>
          <w:sz w:val="28"/>
          <w:szCs w:val="28"/>
          <w:lang w:val="en-US"/>
        </w:rPr>
      </w:pPr>
    </w:p>
    <w:p w:rsidR="00811804" w:rsidRDefault="00811804" w:rsidP="00811804">
      <w:pPr>
        <w:jc w:val="center"/>
        <w:rPr>
          <w:rFonts w:ascii="Times New Roman" w:hAnsi="Times New Roman" w:cs="Times New Roman"/>
          <w:sz w:val="28"/>
          <w:szCs w:val="28"/>
        </w:rPr>
      </w:pPr>
    </w:p>
    <w:p w:rsidR="00811804" w:rsidRDefault="00811804" w:rsidP="00811804">
      <w:pPr>
        <w:pStyle w:val="Standard"/>
        <w:widowControl w:val="0"/>
        <w:shd w:val="clear" w:color="auto" w:fill="FFFFFF"/>
        <w:tabs>
          <w:tab w:val="left" w:pos="278"/>
        </w:tabs>
        <w:autoSpaceDE w:val="0"/>
        <w:spacing w:line="360" w:lineRule="auto"/>
        <w:ind w:left="-624"/>
        <w:jc w:val="both"/>
        <w:rPr>
          <w:rFonts w:ascii="Times New Roman" w:hAnsi="Times New Roman" w:cs="Times New Roman"/>
          <w:color w:val="000000"/>
          <w:spacing w:val="-6"/>
          <w:sz w:val="28"/>
          <w:szCs w:val="28"/>
        </w:rPr>
      </w:pPr>
    </w:p>
    <w:p w:rsidR="00811804" w:rsidRDefault="00811804" w:rsidP="00811804">
      <w:pPr>
        <w:pStyle w:val="Standard"/>
        <w:widowControl w:val="0"/>
        <w:shd w:val="clear" w:color="auto" w:fill="FFFFFF"/>
        <w:tabs>
          <w:tab w:val="left" w:pos="278"/>
        </w:tabs>
        <w:autoSpaceDE w:val="0"/>
        <w:spacing w:line="360" w:lineRule="auto"/>
        <w:ind w:left="-624"/>
        <w:jc w:val="both"/>
        <w:rPr>
          <w:rFonts w:ascii="Times New Roman" w:hAnsi="Times New Roman" w:cs="Times New Roman"/>
          <w:color w:val="000000"/>
          <w:spacing w:val="-6"/>
          <w:sz w:val="28"/>
          <w:szCs w:val="28"/>
        </w:rPr>
      </w:pPr>
    </w:p>
    <w:p w:rsidR="00811804" w:rsidRDefault="00811804" w:rsidP="00811804">
      <w:pPr>
        <w:pStyle w:val="Standard"/>
        <w:widowControl w:val="0"/>
        <w:shd w:val="clear" w:color="auto" w:fill="FFFFFF"/>
        <w:tabs>
          <w:tab w:val="left" w:pos="278"/>
        </w:tabs>
        <w:autoSpaceDE w:val="0"/>
        <w:spacing w:line="360" w:lineRule="auto"/>
        <w:ind w:left="-624"/>
        <w:jc w:val="both"/>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Таблица 8 – таблица команд</w:t>
      </w:r>
    </w:p>
    <w:tbl>
      <w:tblPr>
        <w:tblW w:w="11232" w:type="dxa"/>
        <w:tblInd w:w="-1312" w:type="dxa"/>
        <w:tblLayout w:type="fixed"/>
        <w:tblCellMar>
          <w:left w:w="10" w:type="dxa"/>
          <w:right w:w="10" w:type="dxa"/>
        </w:tblCellMar>
        <w:tblLook w:val="0000" w:firstRow="0" w:lastRow="0" w:firstColumn="0" w:lastColumn="0" w:noHBand="0" w:noVBand="0"/>
      </w:tblPr>
      <w:tblGrid>
        <w:gridCol w:w="2205"/>
        <w:gridCol w:w="489"/>
        <w:gridCol w:w="489"/>
        <w:gridCol w:w="489"/>
        <w:gridCol w:w="489"/>
        <w:gridCol w:w="489"/>
        <w:gridCol w:w="489"/>
        <w:gridCol w:w="489"/>
        <w:gridCol w:w="489"/>
        <w:gridCol w:w="489"/>
        <w:gridCol w:w="489"/>
        <w:gridCol w:w="3286"/>
        <w:gridCol w:w="851"/>
      </w:tblGrid>
      <w:tr w:rsidR="00811804" w:rsidTr="00811DAC">
        <w:tc>
          <w:tcPr>
            <w:tcW w:w="2205"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Команда</w:t>
            </w:r>
          </w:p>
        </w:tc>
        <w:tc>
          <w:tcPr>
            <w:tcW w:w="4890" w:type="dxa"/>
            <w:gridSpan w:val="10"/>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Код операции</w:t>
            </w:r>
          </w:p>
        </w:tc>
        <w:tc>
          <w:tcPr>
            <w:tcW w:w="3286"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Описание</w:t>
            </w:r>
          </w:p>
        </w:tc>
        <w:tc>
          <w:tcPr>
            <w:tcW w:w="851"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Время выполнения(</w:t>
            </w:r>
            <w:proofErr w:type="spellStart"/>
            <w:r>
              <w:rPr>
                <w:rFonts w:ascii="Times New Roman" w:hAnsi="Times New Roman" w:cs="Times New Roman"/>
                <w:sz w:val="20"/>
                <w:szCs w:val="20"/>
              </w:rPr>
              <w:t>fosc</w:t>
            </w:r>
            <w:proofErr w:type="spellEnd"/>
            <w:r>
              <w:rPr>
                <w:rFonts w:ascii="Times New Roman" w:hAnsi="Times New Roman" w:cs="Times New Roman"/>
                <w:sz w:val="20"/>
                <w:szCs w:val="20"/>
              </w:rPr>
              <w:t>=270Кгц)</w:t>
            </w:r>
          </w:p>
        </w:tc>
      </w:tr>
      <w:tr w:rsidR="00811804" w:rsidTr="00811DAC">
        <w:tc>
          <w:tcPr>
            <w:tcW w:w="2205"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RS</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R/W</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DB7</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DB6</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DB0</w:t>
            </w:r>
          </w:p>
        </w:tc>
        <w:tc>
          <w:tcPr>
            <w:tcW w:w="3286"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tc>
        <w:tc>
          <w:tcPr>
            <w:tcW w:w="851"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Очистка экрана</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 xml:space="preserve">Запись «00Н» в </w:t>
            </w:r>
            <w:proofErr w:type="gramStart"/>
            <w:r>
              <w:rPr>
                <w:rFonts w:ascii="Times New Roman" w:hAnsi="Times New Roman" w:cs="Times New Roman"/>
                <w:sz w:val="20"/>
                <w:szCs w:val="20"/>
              </w:rPr>
              <w:t>DDRAM</w:t>
            </w:r>
            <w:proofErr w:type="gramEnd"/>
            <w:r>
              <w:rPr>
                <w:rFonts w:ascii="Times New Roman" w:hAnsi="Times New Roman" w:cs="Times New Roman"/>
                <w:sz w:val="20"/>
                <w:szCs w:val="20"/>
              </w:rPr>
              <w:t xml:space="preserve"> и установка адреса DDRAM на «00H» из AC.</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1.53мс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Возврат в начало строки</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 xml:space="preserve">Установка адреса DDRAM на «00H» из AC и возврат </w:t>
            </w:r>
            <w:proofErr w:type="gramStart"/>
            <w:r>
              <w:rPr>
                <w:rFonts w:ascii="Times New Roman" w:hAnsi="Times New Roman" w:cs="Times New Roman"/>
                <w:sz w:val="20"/>
                <w:szCs w:val="20"/>
              </w:rPr>
              <w:t>курсора  начало</w:t>
            </w:r>
            <w:proofErr w:type="gramEnd"/>
            <w:r>
              <w:rPr>
                <w:rFonts w:ascii="Times New Roman" w:hAnsi="Times New Roman" w:cs="Times New Roman"/>
                <w:sz w:val="20"/>
                <w:szCs w:val="20"/>
              </w:rPr>
              <w:t xml:space="preserve"> строки, если он был смещен. Содержимое DDRAM не меняется.</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1.53мс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Начальные установки</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I/D</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SH</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Задает направление перемещения курсора и разрешает сдвиг сразу всех символов.</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Дисплей ON/OFF</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C</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B</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Устанавливает/отключает биты, отвечающие за режим дисплея (D), отображение курсора (С</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мерцание курсора (В).</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Передвижение курсора по экрану</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S/C</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R/L</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 xml:space="preserve">Установка бита движения курсора и смещения всех </w:t>
            </w:r>
            <w:proofErr w:type="gramStart"/>
            <w:r>
              <w:rPr>
                <w:rFonts w:ascii="Times New Roman" w:hAnsi="Times New Roman" w:cs="Times New Roman"/>
                <w:sz w:val="20"/>
                <w:szCs w:val="20"/>
              </w:rPr>
              <w:t>символов ,</w:t>
            </w:r>
            <w:proofErr w:type="gramEnd"/>
            <w:r>
              <w:rPr>
                <w:rFonts w:ascii="Times New Roman" w:hAnsi="Times New Roman" w:cs="Times New Roman"/>
                <w:sz w:val="20"/>
                <w:szCs w:val="20"/>
              </w:rPr>
              <w:t xml:space="preserve"> указание </w:t>
            </w:r>
            <w:proofErr w:type="spellStart"/>
            <w:r>
              <w:rPr>
                <w:rFonts w:ascii="Times New Roman" w:hAnsi="Times New Roman" w:cs="Times New Roman"/>
                <w:sz w:val="20"/>
                <w:szCs w:val="20"/>
              </w:rPr>
              <w:t>напраления</w:t>
            </w:r>
            <w:proofErr w:type="spellEnd"/>
            <w:r>
              <w:rPr>
                <w:rFonts w:ascii="Times New Roman" w:hAnsi="Times New Roman" w:cs="Times New Roman"/>
                <w:sz w:val="20"/>
                <w:szCs w:val="20"/>
              </w:rPr>
              <w:t xml:space="preserve"> смещения без изменения данных в DDRAM</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Функции установки</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DL</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N</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F</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Установка длины данных(DL:8/4-бит</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количества строк на дисплее(N:2-строки или 1) и размер символов (F:5x11 точек/ 5х8 точек).</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Установка адреса CGRAM</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AC0</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Установка адреса CGRAM в счетчик адреса.</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Установка адреса DDRAM</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AC6</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AC0</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Установка адреса DDRAM в счетчик адреса.</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39мс</w:t>
            </w:r>
          </w:p>
        </w:tc>
      </w:tr>
      <w:tr w:rsidR="00811804" w:rsidTr="00811DAC">
        <w:trPr>
          <w:trHeight w:val="1353"/>
        </w:trPr>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Чтение флага занятости и адреса</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BF</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AC6</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AC0</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 xml:space="preserve">Прочитав флаг </w:t>
            </w:r>
            <w:proofErr w:type="spellStart"/>
            <w:r>
              <w:rPr>
                <w:rFonts w:ascii="Times New Roman" w:hAnsi="Times New Roman" w:cs="Times New Roman"/>
                <w:sz w:val="20"/>
                <w:szCs w:val="20"/>
              </w:rPr>
              <w:t>заняточти</w:t>
            </w:r>
            <w:proofErr w:type="spellEnd"/>
            <w:r>
              <w:rPr>
                <w:rFonts w:ascii="Times New Roman" w:hAnsi="Times New Roman" w:cs="Times New Roman"/>
                <w:sz w:val="20"/>
                <w:szCs w:val="20"/>
              </w:rPr>
              <w:t>, можно определить занят контроллер выполнением внутренних операций. Также можно прочесть содержимое счетчика адреса.</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0мс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Запись данных в память</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0</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D7</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D6</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D0</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Запись данных во внутреннюю память (DDRAM/CGRAM).</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43мс</w:t>
            </w:r>
          </w:p>
        </w:tc>
      </w:tr>
      <w:tr w:rsidR="00811804" w:rsidTr="00811DAC">
        <w:tc>
          <w:tcPr>
            <w:tcW w:w="2205"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Чтение данных из памяти</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D7</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D6</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D5</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D4</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D3</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D2</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D1</w:t>
            </w:r>
          </w:p>
        </w:tc>
        <w:tc>
          <w:tcPr>
            <w:tcW w:w="489"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Standard"/>
              <w:rPr>
                <w:rFonts w:ascii="Times New Roman" w:hAnsi="Times New Roman"/>
                <w:sz w:val="20"/>
                <w:szCs w:val="20"/>
              </w:rPr>
            </w:pPr>
            <w:r>
              <w:rPr>
                <w:rFonts w:ascii="Times New Roman" w:hAnsi="Times New Roman"/>
                <w:sz w:val="20"/>
                <w:szCs w:val="20"/>
              </w:rPr>
              <w:t>D0</w:t>
            </w:r>
          </w:p>
        </w:tc>
        <w:tc>
          <w:tcPr>
            <w:tcW w:w="3286" w:type="dxa"/>
            <w:tcBorders>
              <w:left w:val="single" w:sz="2" w:space="0" w:color="000000"/>
              <w:bottom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Чтение данных из внутренней памяти (DDRAM/CGRAM).</w:t>
            </w:r>
          </w:p>
        </w:tc>
        <w:tc>
          <w:tcPr>
            <w:tcW w:w="8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1804" w:rsidRDefault="00811804" w:rsidP="00811DAC">
            <w:pPr>
              <w:pStyle w:val="TableContents"/>
              <w:rPr>
                <w:rFonts w:ascii="Times New Roman" w:hAnsi="Times New Roman" w:cs="Times New Roman"/>
                <w:sz w:val="20"/>
                <w:szCs w:val="20"/>
              </w:rPr>
            </w:pPr>
            <w:r>
              <w:rPr>
                <w:rFonts w:ascii="Times New Roman" w:hAnsi="Times New Roman" w:cs="Times New Roman"/>
                <w:sz w:val="20"/>
                <w:szCs w:val="20"/>
              </w:rPr>
              <w:t>43мкс</w:t>
            </w:r>
          </w:p>
        </w:tc>
      </w:tr>
    </w:tbl>
    <w:p w:rsidR="00811804" w:rsidRDefault="00811804" w:rsidP="00811804">
      <w:pPr>
        <w:pStyle w:val="Standard"/>
        <w:widowControl w:val="0"/>
        <w:shd w:val="clear" w:color="auto" w:fill="FFFFFF"/>
        <w:tabs>
          <w:tab w:val="left" w:pos="335"/>
        </w:tabs>
        <w:autoSpaceDE w:val="0"/>
        <w:spacing w:line="360" w:lineRule="auto"/>
        <w:ind w:left="-567" w:hanging="57"/>
        <w:jc w:val="both"/>
        <w:rPr>
          <w:rFonts w:ascii="Times New Roman" w:hAnsi="Times New Roman" w:cs="Times New Roman"/>
          <w:color w:val="000000"/>
          <w:spacing w:val="-6"/>
          <w:sz w:val="28"/>
          <w:szCs w:val="28"/>
          <w:lang w:val="en-US"/>
        </w:rPr>
      </w:pPr>
      <w:r>
        <w:rPr>
          <w:rFonts w:ascii="Times New Roman" w:hAnsi="Times New Roman" w:cs="Times New Roman"/>
          <w:color w:val="000000"/>
          <w:spacing w:val="-6"/>
          <w:sz w:val="28"/>
          <w:szCs w:val="28"/>
          <w:lang w:val="en-US"/>
        </w:rPr>
        <w:t>*-</w:t>
      </w:r>
      <w:proofErr w:type="spellStart"/>
      <w:r>
        <w:rPr>
          <w:rFonts w:ascii="Times New Roman" w:hAnsi="Times New Roman" w:cs="Times New Roman"/>
          <w:color w:val="000000"/>
          <w:spacing w:val="-6"/>
          <w:sz w:val="28"/>
          <w:szCs w:val="28"/>
          <w:lang w:val="en-US"/>
        </w:rPr>
        <w:t>не</w:t>
      </w:r>
      <w:proofErr w:type="spellEnd"/>
      <w:r>
        <w:rPr>
          <w:rFonts w:ascii="Times New Roman" w:hAnsi="Times New Roman" w:cs="Times New Roman"/>
          <w:color w:val="000000"/>
          <w:spacing w:val="-6"/>
          <w:sz w:val="28"/>
          <w:szCs w:val="28"/>
          <w:lang w:val="en-US"/>
        </w:rPr>
        <w:t xml:space="preserve"> </w:t>
      </w:r>
      <w:proofErr w:type="spellStart"/>
      <w:r>
        <w:rPr>
          <w:rFonts w:ascii="Times New Roman" w:hAnsi="Times New Roman" w:cs="Times New Roman"/>
          <w:color w:val="000000"/>
          <w:spacing w:val="-6"/>
          <w:sz w:val="28"/>
          <w:szCs w:val="28"/>
          <w:lang w:val="en-US"/>
        </w:rPr>
        <w:t>имеет</w:t>
      </w:r>
      <w:proofErr w:type="spellEnd"/>
      <w:r>
        <w:rPr>
          <w:rFonts w:ascii="Times New Roman" w:hAnsi="Times New Roman" w:cs="Times New Roman"/>
          <w:color w:val="000000"/>
          <w:spacing w:val="-6"/>
          <w:sz w:val="28"/>
          <w:szCs w:val="28"/>
          <w:lang w:val="en-US"/>
        </w:rPr>
        <w:t xml:space="preserve"> </w:t>
      </w:r>
      <w:proofErr w:type="spellStart"/>
      <w:r>
        <w:rPr>
          <w:rFonts w:ascii="Times New Roman" w:hAnsi="Times New Roman" w:cs="Times New Roman"/>
          <w:color w:val="000000"/>
          <w:spacing w:val="-6"/>
          <w:sz w:val="28"/>
          <w:szCs w:val="28"/>
          <w:lang w:val="en-US"/>
        </w:rPr>
        <w:t>значение</w:t>
      </w:r>
      <w:proofErr w:type="spellEnd"/>
      <w:r>
        <w:rPr>
          <w:rFonts w:ascii="Times New Roman" w:hAnsi="Times New Roman" w:cs="Times New Roman"/>
          <w:color w:val="000000"/>
          <w:spacing w:val="-6"/>
          <w:sz w:val="28"/>
          <w:szCs w:val="28"/>
          <w:lang w:val="en-US"/>
        </w:rPr>
        <w:t>.</w:t>
      </w:r>
    </w:p>
    <w:p w:rsidR="00811804"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Листинг -Программа для ЖКИ</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#INCLUDE</w:t>
      </w:r>
      <w:r w:rsidRPr="00210117">
        <w:rPr>
          <w:rFonts w:ascii="Times New Roman" w:hAnsi="Times New Roman" w:cs="Times New Roman"/>
          <w:color w:val="000000"/>
          <w:spacing w:val="-6"/>
          <w:sz w:val="28"/>
          <w:szCs w:val="28"/>
        </w:rPr>
        <w:tab/>
        <w:t>"DEFINE.ASM</w:t>
      </w:r>
      <w:proofErr w:type="gramStart"/>
      <w:r w:rsidRPr="00210117">
        <w:rPr>
          <w:rFonts w:ascii="Times New Roman" w:hAnsi="Times New Roman" w:cs="Times New Roman"/>
          <w:color w:val="000000"/>
          <w:spacing w:val="-6"/>
          <w:sz w:val="28"/>
          <w:szCs w:val="28"/>
        </w:rPr>
        <w:t>" ;</w:t>
      </w:r>
      <w:proofErr w:type="gramEnd"/>
      <w:r w:rsidRPr="00210117">
        <w:rPr>
          <w:rFonts w:ascii="Times New Roman" w:hAnsi="Times New Roman" w:cs="Times New Roman"/>
          <w:color w:val="000000"/>
          <w:spacing w:val="-6"/>
          <w:sz w:val="28"/>
          <w:szCs w:val="28"/>
        </w:rPr>
        <w:t xml:space="preserve"> подключение таблицы имён и кодов SFR, ;применённых в программе</w:t>
      </w: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proofErr w:type="spellStart"/>
      <w:r w:rsidRPr="00210117">
        <w:rPr>
          <w:rFonts w:ascii="Times New Roman" w:hAnsi="Times New Roman" w:cs="Times New Roman"/>
          <w:color w:val="000000"/>
          <w:spacing w:val="-6"/>
          <w:sz w:val="28"/>
          <w:szCs w:val="28"/>
        </w:rPr>
        <w:t>start</w:t>
      </w:r>
      <w:proofErr w:type="spellEnd"/>
      <w:r w:rsidRPr="00210117">
        <w:rPr>
          <w:rFonts w:ascii="Times New Roman" w:hAnsi="Times New Roman" w:cs="Times New Roman"/>
          <w:color w:val="000000"/>
          <w:spacing w:val="-6"/>
          <w:sz w:val="28"/>
          <w:szCs w:val="28"/>
        </w:rPr>
        <w:t>:</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DPP,#</w:t>
      </w:r>
      <w:proofErr w:type="gramEnd"/>
      <w:r w:rsidRPr="00210117">
        <w:rPr>
          <w:rFonts w:ascii="Times New Roman" w:hAnsi="Times New Roman" w:cs="Times New Roman"/>
          <w:color w:val="000000"/>
          <w:spacing w:val="-6"/>
          <w:sz w:val="28"/>
          <w:szCs w:val="28"/>
        </w:rPr>
        <w:t>08h ;настройка страницы ПЛИС</w:t>
      </w:r>
    </w:p>
    <w:p w:rsidR="00811804" w:rsidRPr="00210117" w:rsidRDefault="00811804" w:rsidP="00811804">
      <w:pPr>
        <w:rPr>
          <w:rFonts w:ascii="Times New Roman" w:hAnsi="Times New Roman" w:cs="Times New Roman"/>
          <w:color w:val="000000"/>
          <w:spacing w:val="-6"/>
          <w:sz w:val="28"/>
          <w:szCs w:val="28"/>
        </w:rPr>
      </w:pPr>
      <w:proofErr w:type="spellStart"/>
      <w:r w:rsidRPr="00210117">
        <w:rPr>
          <w:rFonts w:ascii="Times New Roman" w:hAnsi="Times New Roman" w:cs="Times New Roman"/>
          <w:color w:val="000000"/>
          <w:spacing w:val="-6"/>
          <w:sz w:val="28"/>
          <w:szCs w:val="28"/>
        </w:rPr>
        <w:t>main</w:t>
      </w:r>
      <w:proofErr w:type="spellEnd"/>
      <w:r w:rsidRPr="00210117">
        <w:rPr>
          <w:rFonts w:ascii="Times New Roman" w:hAnsi="Times New Roman" w:cs="Times New Roman"/>
          <w:color w:val="000000"/>
          <w:spacing w:val="-6"/>
          <w:sz w:val="28"/>
          <w:szCs w:val="28"/>
        </w:rPr>
        <w:t>:</w:t>
      </w: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w:t>
      </w:r>
      <w:proofErr w:type="gramEnd"/>
      <w:r w:rsidRPr="00210117">
        <w:rPr>
          <w:rFonts w:ascii="Times New Roman" w:hAnsi="Times New Roman" w:cs="Times New Roman"/>
          <w:color w:val="000000"/>
          <w:spacing w:val="-6"/>
          <w:sz w:val="28"/>
          <w:szCs w:val="28"/>
        </w:rPr>
        <w:t xml:space="preserve">включение </w:t>
      </w:r>
      <w:proofErr w:type="spellStart"/>
      <w:r w:rsidRPr="00210117">
        <w:rPr>
          <w:rFonts w:ascii="Times New Roman" w:hAnsi="Times New Roman" w:cs="Times New Roman"/>
          <w:color w:val="000000"/>
          <w:spacing w:val="-6"/>
          <w:sz w:val="28"/>
          <w:szCs w:val="28"/>
        </w:rPr>
        <w:t>экрвна</w:t>
      </w:r>
      <w:proofErr w:type="spellEnd"/>
      <w:r w:rsidRPr="00210117">
        <w:rPr>
          <w:rFonts w:ascii="Times New Roman" w:hAnsi="Times New Roman" w:cs="Times New Roman"/>
          <w:color w:val="000000"/>
          <w:spacing w:val="-6"/>
          <w:sz w:val="28"/>
          <w:szCs w:val="28"/>
        </w:rPr>
        <w:t xml:space="preserve"> с высвечиванием и без мерцания символа-------------</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DPTR,#</w:t>
      </w:r>
      <w:proofErr w:type="gramEnd"/>
      <w:r w:rsidRPr="00210117">
        <w:rPr>
          <w:rFonts w:ascii="Times New Roman" w:hAnsi="Times New Roman" w:cs="Times New Roman"/>
          <w:color w:val="000000"/>
          <w:spacing w:val="-6"/>
          <w:sz w:val="28"/>
          <w:szCs w:val="28"/>
        </w:rPr>
        <w:t>0001H</w:t>
      </w:r>
      <w:r w:rsidRPr="00210117">
        <w:rPr>
          <w:rFonts w:ascii="Times New Roman" w:hAnsi="Times New Roman" w:cs="Times New Roman"/>
          <w:color w:val="000000"/>
          <w:spacing w:val="-6"/>
          <w:sz w:val="28"/>
          <w:szCs w:val="28"/>
        </w:rPr>
        <w:tab/>
        <w:t>;выбор регистра данных DATA_IND</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0Eh</w:t>
      </w:r>
      <w:r w:rsidRPr="00210117">
        <w:rPr>
          <w:rFonts w:ascii="Times New Roman" w:hAnsi="Times New Roman" w:cs="Times New Roman"/>
          <w:color w:val="000000"/>
          <w:spacing w:val="-6"/>
          <w:sz w:val="28"/>
          <w:szCs w:val="28"/>
        </w:rPr>
        <w:tab/>
        <w:t>;запись данных в аккумулятор</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movx</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DPTR,A</w:t>
      </w:r>
      <w:proofErr w:type="gramEnd"/>
      <w:r w:rsidRPr="00210117">
        <w:rPr>
          <w:rFonts w:ascii="Times New Roman" w:hAnsi="Times New Roman" w:cs="Times New Roman"/>
          <w:color w:val="000000"/>
          <w:spacing w:val="-6"/>
          <w:sz w:val="28"/>
          <w:szCs w:val="28"/>
        </w:rPr>
        <w:t xml:space="preserve"> ;Записываем данные из аккумулятора  в </w:t>
      </w:r>
      <w:proofErr w:type="spellStart"/>
      <w:r w:rsidRPr="00210117">
        <w:rPr>
          <w:rFonts w:ascii="Times New Roman" w:hAnsi="Times New Roman" w:cs="Times New Roman"/>
          <w:color w:val="000000"/>
          <w:spacing w:val="-6"/>
          <w:sz w:val="28"/>
          <w:szCs w:val="28"/>
        </w:rPr>
        <w:t>быранный</w:t>
      </w:r>
      <w:proofErr w:type="spellEnd"/>
      <w:r w:rsidRPr="00210117">
        <w:rPr>
          <w:rFonts w:ascii="Times New Roman" w:hAnsi="Times New Roman" w:cs="Times New Roman"/>
          <w:color w:val="000000"/>
          <w:spacing w:val="-6"/>
          <w:sz w:val="28"/>
          <w:szCs w:val="28"/>
        </w:rPr>
        <w:t xml:space="preserve"> регистр </w:t>
      </w:r>
      <w:proofErr w:type="spellStart"/>
      <w:r w:rsidRPr="00210117">
        <w:rPr>
          <w:rFonts w:ascii="Times New Roman" w:hAnsi="Times New Roman" w:cs="Times New Roman"/>
          <w:color w:val="000000"/>
          <w:spacing w:val="-6"/>
          <w:sz w:val="28"/>
          <w:szCs w:val="28"/>
        </w:rPr>
        <w:t>ПЛИСа</w:t>
      </w:r>
      <w:proofErr w:type="spellEnd"/>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DPTR,#</w:t>
      </w:r>
      <w:proofErr w:type="gramEnd"/>
      <w:r w:rsidRPr="00210117">
        <w:rPr>
          <w:rFonts w:ascii="Times New Roman" w:hAnsi="Times New Roman" w:cs="Times New Roman"/>
          <w:color w:val="000000"/>
          <w:spacing w:val="-6"/>
          <w:sz w:val="28"/>
          <w:szCs w:val="28"/>
        </w:rPr>
        <w:t>0006H    ;выбор регистра команд C_IND</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01h          ;RS=0,RW=0,E=1:запись в аккумулятор данных</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movx</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DPTR,A</w:t>
      </w:r>
      <w:proofErr w:type="gram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 xml:space="preserve"> ;Запись данных в из аккумулятора в  регистр команд</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 xml:space="preserve">00h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movx</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DPTR,A</w:t>
      </w:r>
      <w:proofErr w:type="gram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;RS=0,RW=0,E=0   стираем данные из регистра команд</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lcall</w:t>
      </w:r>
      <w:proofErr w:type="spellEnd"/>
      <w:r w:rsidRPr="00210117">
        <w:rPr>
          <w:rFonts w:ascii="Times New Roman" w:hAnsi="Times New Roman" w:cs="Times New Roman"/>
          <w:color w:val="000000"/>
          <w:spacing w:val="-6"/>
          <w:sz w:val="28"/>
          <w:szCs w:val="28"/>
        </w:rPr>
        <w:t xml:space="preserve"> </w:t>
      </w:r>
      <w:proofErr w:type="spellStart"/>
      <w:r w:rsidRPr="00210117">
        <w:rPr>
          <w:rFonts w:ascii="Times New Roman" w:hAnsi="Times New Roman" w:cs="Times New Roman"/>
          <w:color w:val="000000"/>
          <w:spacing w:val="-6"/>
          <w:sz w:val="28"/>
          <w:szCs w:val="28"/>
        </w:rPr>
        <w:t>Pause</w:t>
      </w:r>
      <w:proofErr w:type="spell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ab/>
        <w:t>;ставим</w:t>
      </w:r>
      <w:proofErr w:type="gramEnd"/>
      <w:r w:rsidRPr="00210117">
        <w:rPr>
          <w:rFonts w:ascii="Times New Roman" w:hAnsi="Times New Roman" w:cs="Times New Roman"/>
          <w:color w:val="000000"/>
          <w:spacing w:val="-6"/>
          <w:sz w:val="28"/>
          <w:szCs w:val="28"/>
        </w:rPr>
        <w:t xml:space="preserve"> паузу в размере 2 секунды</w:t>
      </w:r>
    </w:p>
    <w:p w:rsidR="00811804" w:rsidRPr="00210117" w:rsidRDefault="00811804" w:rsidP="00811804">
      <w:pPr>
        <w:rPr>
          <w:rFonts w:ascii="Times New Roman" w:hAnsi="Times New Roman" w:cs="Times New Roman"/>
          <w:color w:val="000000"/>
          <w:spacing w:val="-6"/>
          <w:sz w:val="28"/>
          <w:szCs w:val="28"/>
        </w:rPr>
      </w:pP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w:t>
      </w:r>
      <w:proofErr w:type="gramEnd"/>
      <w:r w:rsidRPr="00210117">
        <w:rPr>
          <w:rFonts w:ascii="Times New Roman" w:hAnsi="Times New Roman" w:cs="Times New Roman"/>
          <w:color w:val="000000"/>
          <w:spacing w:val="-6"/>
          <w:sz w:val="28"/>
          <w:szCs w:val="28"/>
        </w:rPr>
        <w:t>высвечивание символа 1 в 4 позиции------------------------</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DPTR,#</w:t>
      </w:r>
      <w:proofErr w:type="gramEnd"/>
      <w:r w:rsidRPr="00210117">
        <w:rPr>
          <w:rFonts w:ascii="Times New Roman" w:hAnsi="Times New Roman" w:cs="Times New Roman"/>
          <w:color w:val="000000"/>
          <w:spacing w:val="-6"/>
          <w:sz w:val="28"/>
          <w:szCs w:val="28"/>
        </w:rPr>
        <w:t>0001H</w:t>
      </w:r>
      <w:r w:rsidRPr="00210117">
        <w:rPr>
          <w:rFonts w:ascii="Times New Roman" w:hAnsi="Times New Roman" w:cs="Times New Roman"/>
          <w:color w:val="000000"/>
          <w:spacing w:val="-6"/>
          <w:sz w:val="28"/>
          <w:szCs w:val="28"/>
        </w:rPr>
        <w:tab/>
        <w:t xml:space="preserve"> ;выбор регистра данных DATA_IND</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lastRenderedPageBreak/>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31h</w:t>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 xml:space="preserve"> ;запись данных в аккумулятор</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movx</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DPTR,A</w:t>
      </w:r>
      <w:proofErr w:type="gram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 xml:space="preserve"> ;Записываем данные из аккумулятора  в </w:t>
      </w:r>
      <w:proofErr w:type="spellStart"/>
      <w:r w:rsidRPr="00210117">
        <w:rPr>
          <w:rFonts w:ascii="Times New Roman" w:hAnsi="Times New Roman" w:cs="Times New Roman"/>
          <w:color w:val="000000"/>
          <w:spacing w:val="-6"/>
          <w:sz w:val="28"/>
          <w:szCs w:val="28"/>
        </w:rPr>
        <w:t>быранный</w:t>
      </w:r>
      <w:proofErr w:type="spellEnd"/>
      <w:r w:rsidRPr="00210117">
        <w:rPr>
          <w:rFonts w:ascii="Times New Roman" w:hAnsi="Times New Roman" w:cs="Times New Roman"/>
          <w:color w:val="000000"/>
          <w:spacing w:val="-6"/>
          <w:sz w:val="28"/>
          <w:szCs w:val="28"/>
        </w:rPr>
        <w:t xml:space="preserve"> регистр </w:t>
      </w:r>
      <w:proofErr w:type="spellStart"/>
      <w:r w:rsidRPr="00210117">
        <w:rPr>
          <w:rFonts w:ascii="Times New Roman" w:hAnsi="Times New Roman" w:cs="Times New Roman"/>
          <w:color w:val="000000"/>
          <w:spacing w:val="-6"/>
          <w:sz w:val="28"/>
          <w:szCs w:val="28"/>
        </w:rPr>
        <w:t>ПЛИСа</w:t>
      </w:r>
      <w:proofErr w:type="spellEnd"/>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DPTR,#</w:t>
      </w:r>
      <w:proofErr w:type="gramEnd"/>
      <w:r w:rsidRPr="00210117">
        <w:rPr>
          <w:rFonts w:ascii="Times New Roman" w:hAnsi="Times New Roman" w:cs="Times New Roman"/>
          <w:color w:val="000000"/>
          <w:spacing w:val="-6"/>
          <w:sz w:val="28"/>
          <w:szCs w:val="28"/>
        </w:rPr>
        <w:t>0006H  ;выбор регистра команд C_IND</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05h         ;запись в аккумулятор данных</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movx</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DPTR,A</w:t>
      </w:r>
      <w:proofErr w:type="gram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;Запись данных в из аккумулятора в  регистр команд(RS=1,RW=0,E=1 )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w:t>
      </w:r>
      <w:proofErr w:type="gramStart"/>
      <w:r w:rsidRPr="00210117">
        <w:rPr>
          <w:rFonts w:ascii="Times New Roman" w:hAnsi="Times New Roman" w:cs="Times New Roman"/>
          <w:color w:val="000000"/>
          <w:spacing w:val="-6"/>
          <w:sz w:val="28"/>
          <w:szCs w:val="28"/>
        </w:rPr>
        <w:t>A,#</w:t>
      </w:r>
      <w:proofErr w:type="gramEnd"/>
      <w:r w:rsidRPr="00210117">
        <w:rPr>
          <w:rFonts w:ascii="Times New Roman" w:hAnsi="Times New Roman" w:cs="Times New Roman"/>
          <w:color w:val="000000"/>
          <w:spacing w:val="-6"/>
          <w:sz w:val="28"/>
          <w:szCs w:val="28"/>
        </w:rPr>
        <w:t xml:space="preserve">04h  </w:t>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;RS=1,RW=0,E=0   стираем данные из регистра команд</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rPr>
        <w:tab/>
      </w:r>
      <w:proofErr w:type="spellStart"/>
      <w:proofErr w:type="gramStart"/>
      <w:r w:rsidRPr="00210117">
        <w:rPr>
          <w:rFonts w:ascii="Times New Roman" w:hAnsi="Times New Roman" w:cs="Times New Roman"/>
          <w:color w:val="000000"/>
          <w:spacing w:val="-6"/>
          <w:sz w:val="28"/>
          <w:szCs w:val="28"/>
          <w:lang w:val="en-US"/>
        </w:rPr>
        <w:t>movx</w:t>
      </w:r>
      <w:proofErr w:type="spellEnd"/>
      <w:proofErr w:type="gramEnd"/>
      <w:r w:rsidRPr="00210117">
        <w:rPr>
          <w:rFonts w:ascii="Times New Roman" w:hAnsi="Times New Roman" w:cs="Times New Roman"/>
          <w:color w:val="000000"/>
          <w:spacing w:val="-6"/>
          <w:sz w:val="28"/>
          <w:szCs w:val="28"/>
          <w:lang w:val="en-US"/>
        </w:rPr>
        <w:t xml:space="preserve"> @DPTR,A</w:t>
      </w:r>
      <w:r w:rsidRPr="00210117">
        <w:rPr>
          <w:rFonts w:ascii="Times New Roman" w:hAnsi="Times New Roman" w:cs="Times New Roman"/>
          <w:color w:val="000000"/>
          <w:spacing w:val="-6"/>
          <w:sz w:val="28"/>
          <w:szCs w:val="28"/>
          <w:lang w:val="en-US"/>
        </w:rPr>
        <w:tab/>
      </w:r>
      <w:r w:rsidRPr="00210117">
        <w:rPr>
          <w:rFonts w:ascii="Times New Roman" w:hAnsi="Times New Roman" w:cs="Times New Roman"/>
          <w:color w:val="000000"/>
          <w:spacing w:val="-6"/>
          <w:sz w:val="28"/>
          <w:szCs w:val="28"/>
          <w:lang w:val="en-US"/>
        </w:rPr>
        <w:tab/>
        <w:t xml:space="preserve">;RS=0,RW=0,E=0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lang w:val="en-US"/>
        </w:rPr>
        <w:tab/>
      </w:r>
      <w:proofErr w:type="spellStart"/>
      <w:r w:rsidRPr="00210117">
        <w:rPr>
          <w:rFonts w:ascii="Times New Roman" w:hAnsi="Times New Roman" w:cs="Times New Roman"/>
          <w:color w:val="000000"/>
          <w:spacing w:val="-6"/>
          <w:sz w:val="28"/>
          <w:szCs w:val="28"/>
        </w:rPr>
        <w:t>lcall</w:t>
      </w:r>
      <w:proofErr w:type="spellEnd"/>
      <w:r w:rsidRPr="00210117">
        <w:rPr>
          <w:rFonts w:ascii="Times New Roman" w:hAnsi="Times New Roman" w:cs="Times New Roman"/>
          <w:color w:val="000000"/>
          <w:spacing w:val="-6"/>
          <w:sz w:val="28"/>
          <w:szCs w:val="28"/>
        </w:rPr>
        <w:t xml:space="preserve"> </w:t>
      </w:r>
      <w:proofErr w:type="spellStart"/>
      <w:r w:rsidRPr="00210117">
        <w:rPr>
          <w:rFonts w:ascii="Times New Roman" w:hAnsi="Times New Roman" w:cs="Times New Roman"/>
          <w:color w:val="000000"/>
          <w:spacing w:val="-6"/>
          <w:sz w:val="28"/>
          <w:szCs w:val="28"/>
        </w:rPr>
        <w:t>Pause</w:t>
      </w:r>
      <w:proofErr w:type="spell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ab/>
        <w:t xml:space="preserve"> ;ставим</w:t>
      </w:r>
      <w:proofErr w:type="gramEnd"/>
      <w:r w:rsidRPr="00210117">
        <w:rPr>
          <w:rFonts w:ascii="Times New Roman" w:hAnsi="Times New Roman" w:cs="Times New Roman"/>
          <w:color w:val="000000"/>
          <w:spacing w:val="-6"/>
          <w:sz w:val="28"/>
          <w:szCs w:val="28"/>
        </w:rPr>
        <w:t xml:space="preserve"> паузу в размере 2 секунды</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w:t>
      </w:r>
      <w:proofErr w:type="gramEnd"/>
      <w:r w:rsidRPr="00210117">
        <w:rPr>
          <w:rFonts w:ascii="Times New Roman" w:hAnsi="Times New Roman" w:cs="Times New Roman"/>
          <w:color w:val="000000"/>
          <w:spacing w:val="-6"/>
          <w:sz w:val="28"/>
          <w:szCs w:val="28"/>
        </w:rPr>
        <w:t>высвечивание символа 2 во 2-ой позиции---------------------------------</w:t>
      </w: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;все</w:t>
      </w:r>
      <w:proofErr w:type="gramEnd"/>
      <w:r w:rsidRPr="00210117">
        <w:rPr>
          <w:rFonts w:ascii="Times New Roman" w:hAnsi="Times New Roman" w:cs="Times New Roman"/>
          <w:color w:val="000000"/>
          <w:spacing w:val="-6"/>
          <w:sz w:val="28"/>
          <w:szCs w:val="28"/>
        </w:rPr>
        <w:t xml:space="preserve"> </w:t>
      </w:r>
      <w:proofErr w:type="spellStart"/>
      <w:r w:rsidRPr="00210117">
        <w:rPr>
          <w:rFonts w:ascii="Times New Roman" w:hAnsi="Times New Roman" w:cs="Times New Roman"/>
          <w:color w:val="000000"/>
          <w:spacing w:val="-6"/>
          <w:sz w:val="28"/>
          <w:szCs w:val="28"/>
        </w:rPr>
        <w:t>пречисленные</w:t>
      </w:r>
      <w:proofErr w:type="spellEnd"/>
      <w:r w:rsidRPr="00210117">
        <w:rPr>
          <w:rFonts w:ascii="Times New Roman" w:hAnsi="Times New Roman" w:cs="Times New Roman"/>
          <w:color w:val="000000"/>
          <w:spacing w:val="-6"/>
          <w:sz w:val="28"/>
          <w:szCs w:val="28"/>
        </w:rPr>
        <w:t xml:space="preserve"> ниже действия идентичный действию </w:t>
      </w:r>
      <w:proofErr w:type="spellStart"/>
      <w:r w:rsidRPr="00210117">
        <w:rPr>
          <w:rFonts w:ascii="Times New Roman" w:hAnsi="Times New Roman" w:cs="Times New Roman"/>
          <w:color w:val="000000"/>
          <w:spacing w:val="-6"/>
          <w:sz w:val="28"/>
          <w:szCs w:val="28"/>
        </w:rPr>
        <w:t>высвечиния</w:t>
      </w:r>
      <w:proofErr w:type="spellEnd"/>
      <w:r w:rsidRPr="00210117">
        <w:rPr>
          <w:rFonts w:ascii="Times New Roman" w:hAnsi="Times New Roman" w:cs="Times New Roman"/>
          <w:color w:val="000000"/>
          <w:spacing w:val="-6"/>
          <w:sz w:val="28"/>
          <w:szCs w:val="28"/>
        </w:rPr>
        <w:t xml:space="preserve"> 1 в позиции 1 , за исключением</w:t>
      </w: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;выбора</w:t>
      </w:r>
      <w:proofErr w:type="gramEnd"/>
      <w:r w:rsidRPr="00210117">
        <w:rPr>
          <w:rFonts w:ascii="Times New Roman" w:hAnsi="Times New Roman" w:cs="Times New Roman"/>
          <w:color w:val="000000"/>
          <w:spacing w:val="-6"/>
          <w:sz w:val="28"/>
          <w:szCs w:val="28"/>
        </w:rPr>
        <w:t xml:space="preserve"> позиции в видеопамяти и выбора элемента в знакогенераторе</w:t>
      </w:r>
    </w:p>
    <w:p w:rsidR="00811804" w:rsidRPr="00210117" w:rsidRDefault="00811804" w:rsidP="00811804">
      <w:pPr>
        <w:rPr>
          <w:rFonts w:ascii="Times New Roman" w:hAnsi="Times New Roman" w:cs="Times New Roman"/>
          <w:color w:val="000000"/>
          <w:spacing w:val="-6"/>
          <w:sz w:val="28"/>
          <w:szCs w:val="28"/>
        </w:rPr>
      </w:pP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lang w:val="en-US"/>
        </w:rPr>
        <w:t>;-------------------------------------------------------------------------------</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t>MOV DPTR</w:t>
      </w:r>
      <w:proofErr w:type="gramStart"/>
      <w:r w:rsidRPr="00210117">
        <w:rPr>
          <w:rFonts w:ascii="Times New Roman" w:hAnsi="Times New Roman" w:cs="Times New Roman"/>
          <w:color w:val="000000"/>
          <w:spacing w:val="-6"/>
          <w:sz w:val="28"/>
          <w:szCs w:val="28"/>
          <w:lang w:val="en-US"/>
        </w:rPr>
        <w:t>,#</w:t>
      </w:r>
      <w:proofErr w:type="gramEnd"/>
      <w:r w:rsidRPr="00210117">
        <w:rPr>
          <w:rFonts w:ascii="Times New Roman" w:hAnsi="Times New Roman" w:cs="Times New Roman"/>
          <w:color w:val="000000"/>
          <w:spacing w:val="-6"/>
          <w:sz w:val="28"/>
          <w:szCs w:val="28"/>
          <w:lang w:val="en-US"/>
        </w:rPr>
        <w:t>0001H</w:t>
      </w:r>
      <w:r w:rsidRPr="00210117">
        <w:rPr>
          <w:rFonts w:ascii="Times New Roman" w:hAnsi="Times New Roman" w:cs="Times New Roman"/>
          <w:color w:val="000000"/>
          <w:spacing w:val="-6"/>
          <w:sz w:val="28"/>
          <w:szCs w:val="28"/>
          <w:lang w:val="en-US"/>
        </w:rPr>
        <w:tab/>
        <w:t xml:space="preserve"> </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w:t>
      </w:r>
      <w:proofErr w:type="spellEnd"/>
      <w:proofErr w:type="gramEnd"/>
      <w:r w:rsidRPr="00210117">
        <w:rPr>
          <w:rFonts w:ascii="Times New Roman" w:hAnsi="Times New Roman" w:cs="Times New Roman"/>
          <w:color w:val="000000"/>
          <w:spacing w:val="-6"/>
          <w:sz w:val="28"/>
          <w:szCs w:val="28"/>
          <w:lang w:val="en-US"/>
        </w:rPr>
        <w:t xml:space="preserve"> A,#32h</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movx</w:t>
      </w:r>
      <w:proofErr w:type="spellEnd"/>
      <w:proofErr w:type="gramEnd"/>
      <w:r w:rsidRPr="00210117">
        <w:rPr>
          <w:rFonts w:ascii="Times New Roman" w:hAnsi="Times New Roman" w:cs="Times New Roman"/>
          <w:color w:val="000000"/>
          <w:spacing w:val="-6"/>
          <w:sz w:val="28"/>
          <w:szCs w:val="28"/>
          <w:lang w:val="en-US"/>
        </w:rPr>
        <w:t xml:space="preserve"> @DPTR,A</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t>MOV DPTR</w:t>
      </w:r>
      <w:proofErr w:type="gramStart"/>
      <w:r w:rsidRPr="00210117">
        <w:rPr>
          <w:rFonts w:ascii="Times New Roman" w:hAnsi="Times New Roman" w:cs="Times New Roman"/>
          <w:color w:val="000000"/>
          <w:spacing w:val="-6"/>
          <w:sz w:val="28"/>
          <w:szCs w:val="28"/>
          <w:lang w:val="en-US"/>
        </w:rPr>
        <w:t>,#</w:t>
      </w:r>
      <w:proofErr w:type="gramEnd"/>
      <w:r w:rsidRPr="00210117">
        <w:rPr>
          <w:rFonts w:ascii="Times New Roman" w:hAnsi="Times New Roman" w:cs="Times New Roman"/>
          <w:color w:val="000000"/>
          <w:spacing w:val="-6"/>
          <w:sz w:val="28"/>
          <w:szCs w:val="28"/>
          <w:lang w:val="en-US"/>
        </w:rPr>
        <w:t>0006H</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w:t>
      </w:r>
      <w:proofErr w:type="spellEnd"/>
      <w:proofErr w:type="gramEnd"/>
      <w:r w:rsidRPr="00210117">
        <w:rPr>
          <w:rFonts w:ascii="Times New Roman" w:hAnsi="Times New Roman" w:cs="Times New Roman"/>
          <w:color w:val="000000"/>
          <w:spacing w:val="-6"/>
          <w:sz w:val="28"/>
          <w:szCs w:val="28"/>
          <w:lang w:val="en-US"/>
        </w:rPr>
        <w:t xml:space="preserve"> A,#05h         </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movx</w:t>
      </w:r>
      <w:proofErr w:type="spellEnd"/>
      <w:proofErr w:type="gramEnd"/>
      <w:r w:rsidRPr="00210117">
        <w:rPr>
          <w:rFonts w:ascii="Times New Roman" w:hAnsi="Times New Roman" w:cs="Times New Roman"/>
          <w:color w:val="000000"/>
          <w:spacing w:val="-6"/>
          <w:sz w:val="28"/>
          <w:szCs w:val="28"/>
          <w:lang w:val="en-US"/>
        </w:rPr>
        <w:t xml:space="preserve"> @DPTR,A</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w:t>
      </w:r>
      <w:proofErr w:type="spellEnd"/>
      <w:proofErr w:type="gramEnd"/>
      <w:r w:rsidRPr="00210117">
        <w:rPr>
          <w:rFonts w:ascii="Times New Roman" w:hAnsi="Times New Roman" w:cs="Times New Roman"/>
          <w:color w:val="000000"/>
          <w:spacing w:val="-6"/>
          <w:sz w:val="28"/>
          <w:szCs w:val="28"/>
          <w:lang w:val="en-US"/>
        </w:rPr>
        <w:t xml:space="preserve"> A,#04h  </w:t>
      </w:r>
    </w:p>
    <w:p w:rsidR="00811804"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movx</w:t>
      </w:r>
      <w:proofErr w:type="spellEnd"/>
      <w:proofErr w:type="gramEnd"/>
      <w:r w:rsidRPr="00210117">
        <w:rPr>
          <w:rFonts w:ascii="Times New Roman" w:hAnsi="Times New Roman" w:cs="Times New Roman"/>
          <w:color w:val="000000"/>
          <w:spacing w:val="-6"/>
          <w:sz w:val="28"/>
          <w:szCs w:val="28"/>
          <w:lang w:val="en-US"/>
        </w:rPr>
        <w:t xml:space="preserve"> @DPTR,A</w:t>
      </w:r>
      <w:r w:rsidRPr="00210117">
        <w:rPr>
          <w:rFonts w:ascii="Times New Roman" w:hAnsi="Times New Roman" w:cs="Times New Roman"/>
          <w:color w:val="000000"/>
          <w:spacing w:val="-6"/>
          <w:sz w:val="28"/>
          <w:szCs w:val="28"/>
          <w:lang w:val="en-US"/>
        </w:rPr>
        <w:tab/>
      </w:r>
      <w:r w:rsidRPr="00210117">
        <w:rPr>
          <w:rFonts w:ascii="Times New Roman" w:hAnsi="Times New Roman" w:cs="Times New Roman"/>
          <w:color w:val="000000"/>
          <w:spacing w:val="-6"/>
          <w:sz w:val="28"/>
          <w:szCs w:val="28"/>
          <w:lang w:val="en-US"/>
        </w:rPr>
        <w:tab/>
      </w:r>
    </w:p>
    <w:p w:rsidR="00811804" w:rsidRPr="00210117" w:rsidRDefault="00811804" w:rsidP="00811804">
      <w:pPr>
        <w:rPr>
          <w:rFonts w:ascii="Times New Roman" w:hAnsi="Times New Roman" w:cs="Times New Roman"/>
          <w:color w:val="000000"/>
          <w:spacing w:val="-6"/>
          <w:sz w:val="28"/>
          <w:szCs w:val="28"/>
          <w:lang w:val="en-US"/>
        </w:rPr>
      </w:pP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lcall</w:t>
      </w:r>
      <w:proofErr w:type="spellEnd"/>
      <w:proofErr w:type="gramEnd"/>
      <w:r w:rsidRPr="00210117">
        <w:rPr>
          <w:rFonts w:ascii="Times New Roman" w:hAnsi="Times New Roman" w:cs="Times New Roman"/>
          <w:color w:val="000000"/>
          <w:spacing w:val="-6"/>
          <w:sz w:val="28"/>
          <w:szCs w:val="28"/>
          <w:lang w:val="en-US"/>
        </w:rPr>
        <w:t xml:space="preserve"> Pause</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MP:</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ab/>
      </w:r>
      <w:proofErr w:type="spellStart"/>
      <w:proofErr w:type="gramStart"/>
      <w:r w:rsidRPr="00210117">
        <w:rPr>
          <w:rFonts w:ascii="Times New Roman" w:hAnsi="Times New Roman" w:cs="Times New Roman"/>
          <w:color w:val="000000"/>
          <w:spacing w:val="-6"/>
          <w:sz w:val="28"/>
          <w:szCs w:val="28"/>
          <w:lang w:val="en-US"/>
        </w:rPr>
        <w:t>ljmp</w:t>
      </w:r>
      <w:proofErr w:type="spellEnd"/>
      <w:proofErr w:type="gramEnd"/>
      <w:r w:rsidRPr="00210117">
        <w:rPr>
          <w:rFonts w:ascii="Times New Roman" w:hAnsi="Times New Roman" w:cs="Times New Roman"/>
          <w:color w:val="000000"/>
          <w:spacing w:val="-6"/>
          <w:sz w:val="28"/>
          <w:szCs w:val="28"/>
          <w:lang w:val="en-US"/>
        </w:rPr>
        <w:t xml:space="preserve"> MP</w:t>
      </w:r>
    </w:p>
    <w:p w:rsidR="00811804" w:rsidRPr="00210117" w:rsidRDefault="00811804" w:rsidP="00811804">
      <w:pPr>
        <w:rPr>
          <w:rFonts w:ascii="Times New Roman" w:hAnsi="Times New Roman" w:cs="Times New Roman"/>
          <w:color w:val="000000"/>
          <w:spacing w:val="-6"/>
          <w:sz w:val="28"/>
          <w:szCs w:val="28"/>
          <w:lang w:val="en-US"/>
        </w:rPr>
      </w:pPr>
      <w:r w:rsidRPr="00210117">
        <w:rPr>
          <w:rFonts w:ascii="Times New Roman" w:hAnsi="Times New Roman" w:cs="Times New Roman"/>
          <w:color w:val="000000"/>
          <w:spacing w:val="-6"/>
          <w:sz w:val="28"/>
          <w:szCs w:val="28"/>
          <w:lang w:val="en-US"/>
        </w:rPr>
        <w:t>;-------------------------------------------------------------------------------</w:t>
      </w:r>
    </w:p>
    <w:p w:rsidR="00811804" w:rsidRPr="00210117" w:rsidRDefault="00811804" w:rsidP="00811804">
      <w:pPr>
        <w:rPr>
          <w:rFonts w:ascii="Times New Roman" w:hAnsi="Times New Roman" w:cs="Times New Roman"/>
          <w:color w:val="000000"/>
          <w:spacing w:val="-6"/>
          <w:sz w:val="28"/>
          <w:szCs w:val="28"/>
          <w:lang w:val="en-US"/>
        </w:rPr>
      </w:pPr>
    </w:p>
    <w:p w:rsidR="00811804" w:rsidRPr="00210117" w:rsidRDefault="00811804" w:rsidP="00811804">
      <w:pPr>
        <w:rPr>
          <w:rFonts w:ascii="Times New Roman" w:hAnsi="Times New Roman" w:cs="Times New Roman"/>
          <w:color w:val="000000"/>
          <w:spacing w:val="-6"/>
          <w:sz w:val="28"/>
          <w:szCs w:val="28"/>
        </w:rPr>
      </w:pPr>
      <w:proofErr w:type="gramStart"/>
      <w:r w:rsidRPr="00210117">
        <w:rPr>
          <w:rFonts w:ascii="Times New Roman" w:hAnsi="Times New Roman" w:cs="Times New Roman"/>
          <w:color w:val="000000"/>
          <w:spacing w:val="-6"/>
          <w:sz w:val="28"/>
          <w:szCs w:val="28"/>
        </w:rPr>
        <w:t>;функция</w:t>
      </w:r>
      <w:proofErr w:type="gramEnd"/>
      <w:r w:rsidRPr="00210117">
        <w:rPr>
          <w:rFonts w:ascii="Times New Roman" w:hAnsi="Times New Roman" w:cs="Times New Roman"/>
          <w:color w:val="000000"/>
          <w:spacing w:val="-6"/>
          <w:sz w:val="28"/>
          <w:szCs w:val="28"/>
        </w:rPr>
        <w:t xml:space="preserve"> паузы</w:t>
      </w:r>
    </w:p>
    <w:p w:rsidR="00811804" w:rsidRPr="00210117" w:rsidRDefault="00811804" w:rsidP="00811804">
      <w:pPr>
        <w:rPr>
          <w:rFonts w:ascii="Times New Roman" w:hAnsi="Times New Roman" w:cs="Times New Roman"/>
          <w:color w:val="000000"/>
          <w:spacing w:val="-6"/>
          <w:sz w:val="28"/>
          <w:szCs w:val="28"/>
        </w:rPr>
      </w:pPr>
      <w:proofErr w:type="spellStart"/>
      <w:r w:rsidRPr="00210117">
        <w:rPr>
          <w:rFonts w:ascii="Times New Roman" w:hAnsi="Times New Roman" w:cs="Times New Roman"/>
          <w:color w:val="000000"/>
          <w:spacing w:val="-6"/>
          <w:sz w:val="28"/>
          <w:szCs w:val="28"/>
        </w:rPr>
        <w:t>Pause</w:t>
      </w:r>
      <w:proofErr w:type="spellEnd"/>
      <w:r w:rsidRPr="00210117">
        <w:rPr>
          <w:rFonts w:ascii="Times New Roman" w:hAnsi="Times New Roman" w:cs="Times New Roman"/>
          <w:color w:val="000000"/>
          <w:spacing w:val="-6"/>
          <w:sz w:val="28"/>
          <w:szCs w:val="28"/>
        </w:rPr>
        <w:t>:</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TCON,#</w:t>
      </w:r>
      <w:proofErr w:type="gramEnd"/>
      <w:r w:rsidRPr="00210117">
        <w:rPr>
          <w:rFonts w:ascii="Times New Roman" w:hAnsi="Times New Roman" w:cs="Times New Roman"/>
          <w:color w:val="000000"/>
          <w:spacing w:val="-6"/>
          <w:sz w:val="28"/>
          <w:szCs w:val="28"/>
        </w:rPr>
        <w:t>00H</w:t>
      </w:r>
      <w:r w:rsidRPr="00210117">
        <w:rPr>
          <w:rFonts w:ascii="Times New Roman" w:hAnsi="Times New Roman" w:cs="Times New Roman"/>
          <w:color w:val="000000"/>
          <w:spacing w:val="-6"/>
          <w:sz w:val="28"/>
          <w:szCs w:val="28"/>
        </w:rPr>
        <w:tab/>
        <w:t>;настройка регистра управления таймером в</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;состояние</w:t>
      </w:r>
      <w:proofErr w:type="gramEnd"/>
      <w:r w:rsidRPr="00210117">
        <w:rPr>
          <w:rFonts w:ascii="Times New Roman" w:hAnsi="Times New Roman" w:cs="Times New Roman"/>
          <w:color w:val="000000"/>
          <w:spacing w:val="-6"/>
          <w:sz w:val="28"/>
          <w:szCs w:val="28"/>
        </w:rPr>
        <w:t xml:space="preserve"> по умолчанию, при этом снимаются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;ранее</w:t>
      </w:r>
      <w:proofErr w:type="gramEnd"/>
      <w:r w:rsidRPr="00210117">
        <w:rPr>
          <w:rFonts w:ascii="Times New Roman" w:hAnsi="Times New Roman" w:cs="Times New Roman"/>
          <w:color w:val="000000"/>
          <w:spacing w:val="-6"/>
          <w:sz w:val="28"/>
          <w:szCs w:val="28"/>
        </w:rPr>
        <w:t xml:space="preserve"> установленные флаги переполнения и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;останавливается</w:t>
      </w:r>
      <w:proofErr w:type="gramEnd"/>
      <w:r w:rsidRPr="00210117">
        <w:rPr>
          <w:rFonts w:ascii="Times New Roman" w:hAnsi="Times New Roman" w:cs="Times New Roman"/>
          <w:color w:val="000000"/>
          <w:spacing w:val="-6"/>
          <w:sz w:val="28"/>
          <w:szCs w:val="28"/>
        </w:rPr>
        <w:t xml:space="preserve"> счет событий.</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 xml:space="preserve">MOV </w:t>
      </w:r>
      <w:proofErr w:type="gramStart"/>
      <w:r w:rsidRPr="00210117">
        <w:rPr>
          <w:rFonts w:ascii="Times New Roman" w:hAnsi="Times New Roman" w:cs="Times New Roman"/>
          <w:color w:val="000000"/>
          <w:spacing w:val="-6"/>
          <w:sz w:val="28"/>
          <w:szCs w:val="28"/>
        </w:rPr>
        <w:t>TMOD,#</w:t>
      </w:r>
      <w:proofErr w:type="gramEnd"/>
      <w:r w:rsidRPr="00210117">
        <w:rPr>
          <w:rFonts w:ascii="Times New Roman" w:hAnsi="Times New Roman" w:cs="Times New Roman"/>
          <w:color w:val="000000"/>
          <w:spacing w:val="-6"/>
          <w:sz w:val="28"/>
          <w:szCs w:val="28"/>
        </w:rPr>
        <w:t>00110001b</w:t>
      </w:r>
      <w:r w:rsidRPr="00210117">
        <w:rPr>
          <w:rFonts w:ascii="Times New Roman" w:hAnsi="Times New Roman" w:cs="Times New Roman"/>
          <w:color w:val="000000"/>
          <w:spacing w:val="-6"/>
          <w:sz w:val="28"/>
          <w:szCs w:val="28"/>
        </w:rPr>
        <w:tab/>
        <w:t xml:space="preserve">;загрузка регистра TMOD - таймер 0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;настраивается</w:t>
      </w:r>
      <w:proofErr w:type="gramEnd"/>
      <w:r w:rsidRPr="00210117">
        <w:rPr>
          <w:rFonts w:ascii="Times New Roman" w:hAnsi="Times New Roman" w:cs="Times New Roman"/>
          <w:color w:val="000000"/>
          <w:spacing w:val="-6"/>
          <w:sz w:val="28"/>
          <w:szCs w:val="28"/>
        </w:rPr>
        <w:t xml:space="preserve"> как 16-разрядный счетчик с </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TH</w:t>
      </w:r>
      <w:proofErr w:type="gramStart"/>
      <w:r w:rsidRPr="00210117">
        <w:rPr>
          <w:rFonts w:ascii="Times New Roman" w:hAnsi="Times New Roman" w:cs="Times New Roman"/>
          <w:color w:val="000000"/>
          <w:spacing w:val="-6"/>
          <w:sz w:val="28"/>
          <w:szCs w:val="28"/>
        </w:rPr>
        <w:t>0,#</w:t>
      </w:r>
      <w:proofErr w:type="gramEnd"/>
      <w:r w:rsidRPr="00210117">
        <w:rPr>
          <w:rFonts w:ascii="Times New Roman" w:hAnsi="Times New Roman" w:cs="Times New Roman"/>
          <w:color w:val="000000"/>
          <w:spacing w:val="-6"/>
          <w:sz w:val="28"/>
          <w:szCs w:val="28"/>
        </w:rPr>
        <w:t>00h;== только для первого цикла счетчика</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TL</w:t>
      </w:r>
      <w:proofErr w:type="gramStart"/>
      <w:r w:rsidRPr="00210117">
        <w:rPr>
          <w:rFonts w:ascii="Times New Roman" w:hAnsi="Times New Roman" w:cs="Times New Roman"/>
          <w:color w:val="000000"/>
          <w:spacing w:val="-6"/>
          <w:sz w:val="28"/>
          <w:szCs w:val="28"/>
        </w:rPr>
        <w:t>0,#</w:t>
      </w:r>
      <w:proofErr w:type="gramEnd"/>
      <w:r w:rsidRPr="00210117">
        <w:rPr>
          <w:rFonts w:ascii="Times New Roman" w:hAnsi="Times New Roman" w:cs="Times New Roman"/>
          <w:color w:val="000000"/>
          <w:spacing w:val="-6"/>
          <w:sz w:val="28"/>
          <w:szCs w:val="28"/>
        </w:rPr>
        <w:t>00h;</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SETB TR0</w:t>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ab/>
        <w:t>;запуск</w:t>
      </w:r>
      <w:proofErr w:type="gramEnd"/>
      <w:r w:rsidRPr="00210117">
        <w:rPr>
          <w:rFonts w:ascii="Times New Roman" w:hAnsi="Times New Roman" w:cs="Times New Roman"/>
          <w:color w:val="000000"/>
          <w:spacing w:val="-6"/>
          <w:sz w:val="28"/>
          <w:szCs w:val="28"/>
        </w:rPr>
        <w:t xml:space="preserve"> счета событий</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R</w:t>
      </w:r>
      <w:proofErr w:type="gramStart"/>
      <w:r w:rsidRPr="00210117">
        <w:rPr>
          <w:rFonts w:ascii="Times New Roman" w:hAnsi="Times New Roman" w:cs="Times New Roman"/>
          <w:color w:val="000000"/>
          <w:spacing w:val="-6"/>
          <w:sz w:val="28"/>
          <w:szCs w:val="28"/>
        </w:rPr>
        <w:t>3,#</w:t>
      </w:r>
      <w:proofErr w:type="gramEnd"/>
      <w:r w:rsidRPr="00210117">
        <w:rPr>
          <w:rFonts w:ascii="Times New Roman" w:hAnsi="Times New Roman" w:cs="Times New Roman"/>
          <w:color w:val="000000"/>
          <w:spacing w:val="-6"/>
          <w:sz w:val="28"/>
          <w:szCs w:val="28"/>
        </w:rPr>
        <w:t>64d;== 32 интервалов по 0.03125сек ~ 1сек</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WAIT:</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JNB TF</w:t>
      </w:r>
      <w:proofErr w:type="gramStart"/>
      <w:r w:rsidRPr="00210117">
        <w:rPr>
          <w:rFonts w:ascii="Times New Roman" w:hAnsi="Times New Roman" w:cs="Times New Roman"/>
          <w:color w:val="000000"/>
          <w:spacing w:val="-6"/>
          <w:sz w:val="28"/>
          <w:szCs w:val="28"/>
        </w:rPr>
        <w:t>0,WAIT</w:t>
      </w:r>
      <w:proofErr w:type="gramEnd"/>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t>;ожидание переполнения счетчика</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t>CLR TF0</w:t>
      </w:r>
      <w:r w:rsidRPr="00210117">
        <w:rPr>
          <w:rFonts w:ascii="Times New Roman" w:hAnsi="Times New Roman" w:cs="Times New Roman"/>
          <w:color w:val="000000"/>
          <w:spacing w:val="-6"/>
          <w:sz w:val="28"/>
          <w:szCs w:val="28"/>
        </w:rPr>
        <w:tab/>
      </w: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ab/>
        <w:t>;сброс</w:t>
      </w:r>
      <w:proofErr w:type="gramEnd"/>
      <w:r w:rsidRPr="00210117">
        <w:rPr>
          <w:rFonts w:ascii="Times New Roman" w:hAnsi="Times New Roman" w:cs="Times New Roman"/>
          <w:color w:val="000000"/>
          <w:spacing w:val="-6"/>
          <w:sz w:val="28"/>
          <w:szCs w:val="28"/>
        </w:rPr>
        <w:t xml:space="preserve"> флага переполнения</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djnz</w:t>
      </w:r>
      <w:proofErr w:type="spellEnd"/>
      <w:r w:rsidRPr="00210117">
        <w:rPr>
          <w:rFonts w:ascii="Times New Roman" w:hAnsi="Times New Roman" w:cs="Times New Roman"/>
          <w:color w:val="000000"/>
          <w:spacing w:val="-6"/>
          <w:sz w:val="28"/>
          <w:szCs w:val="28"/>
        </w:rPr>
        <w:t xml:space="preserve"> R</w:t>
      </w:r>
      <w:proofErr w:type="gramStart"/>
      <w:r w:rsidRPr="00210117">
        <w:rPr>
          <w:rFonts w:ascii="Times New Roman" w:hAnsi="Times New Roman" w:cs="Times New Roman"/>
          <w:color w:val="000000"/>
          <w:spacing w:val="-6"/>
          <w:sz w:val="28"/>
          <w:szCs w:val="28"/>
        </w:rPr>
        <w:t>3,WAIT</w:t>
      </w:r>
      <w:proofErr w:type="gramEnd"/>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mov</w:t>
      </w:r>
      <w:proofErr w:type="spellEnd"/>
      <w:r w:rsidRPr="00210117">
        <w:rPr>
          <w:rFonts w:ascii="Times New Roman" w:hAnsi="Times New Roman" w:cs="Times New Roman"/>
          <w:color w:val="000000"/>
          <w:spacing w:val="-6"/>
          <w:sz w:val="28"/>
          <w:szCs w:val="28"/>
        </w:rPr>
        <w:t xml:space="preserve"> R</w:t>
      </w:r>
      <w:proofErr w:type="gramStart"/>
      <w:r w:rsidRPr="00210117">
        <w:rPr>
          <w:rFonts w:ascii="Times New Roman" w:hAnsi="Times New Roman" w:cs="Times New Roman"/>
          <w:color w:val="000000"/>
          <w:spacing w:val="-6"/>
          <w:sz w:val="28"/>
          <w:szCs w:val="28"/>
        </w:rPr>
        <w:t>3,#</w:t>
      </w:r>
      <w:proofErr w:type="gramEnd"/>
      <w:r w:rsidRPr="00210117">
        <w:rPr>
          <w:rFonts w:ascii="Times New Roman" w:hAnsi="Times New Roman" w:cs="Times New Roman"/>
          <w:color w:val="000000"/>
          <w:spacing w:val="-6"/>
          <w:sz w:val="28"/>
          <w:szCs w:val="28"/>
        </w:rPr>
        <w:t>64d;== 32 интервалов по 0.03125сек ~ 1сек</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clr</w:t>
      </w:r>
      <w:proofErr w:type="spellEnd"/>
      <w:r w:rsidRPr="00210117">
        <w:rPr>
          <w:rFonts w:ascii="Times New Roman" w:hAnsi="Times New Roman" w:cs="Times New Roman"/>
          <w:color w:val="000000"/>
          <w:spacing w:val="-6"/>
          <w:sz w:val="28"/>
          <w:szCs w:val="28"/>
        </w:rPr>
        <w:t xml:space="preserve"> TR0</w:t>
      </w:r>
    </w:p>
    <w:p w:rsidR="00811804" w:rsidRPr="00210117"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spellStart"/>
      <w:r w:rsidRPr="00210117">
        <w:rPr>
          <w:rFonts w:ascii="Times New Roman" w:hAnsi="Times New Roman" w:cs="Times New Roman"/>
          <w:color w:val="000000"/>
          <w:spacing w:val="-6"/>
          <w:sz w:val="28"/>
          <w:szCs w:val="28"/>
        </w:rPr>
        <w:t>ret</w:t>
      </w:r>
      <w:proofErr w:type="spellEnd"/>
    </w:p>
    <w:p w:rsidR="00811804" w:rsidRDefault="00811804" w:rsidP="00811804">
      <w:pPr>
        <w:rPr>
          <w:rFonts w:ascii="Times New Roman" w:hAnsi="Times New Roman" w:cs="Times New Roman"/>
          <w:color w:val="000000"/>
          <w:spacing w:val="-6"/>
          <w:sz w:val="28"/>
          <w:szCs w:val="28"/>
        </w:rPr>
      </w:pPr>
      <w:r w:rsidRPr="00210117">
        <w:rPr>
          <w:rFonts w:ascii="Times New Roman" w:hAnsi="Times New Roman" w:cs="Times New Roman"/>
          <w:color w:val="000000"/>
          <w:spacing w:val="-6"/>
          <w:sz w:val="28"/>
          <w:szCs w:val="28"/>
        </w:rPr>
        <w:tab/>
      </w:r>
      <w:proofErr w:type="gramStart"/>
      <w:r w:rsidRPr="00210117">
        <w:rPr>
          <w:rFonts w:ascii="Times New Roman" w:hAnsi="Times New Roman" w:cs="Times New Roman"/>
          <w:color w:val="000000"/>
          <w:spacing w:val="-6"/>
          <w:sz w:val="28"/>
          <w:szCs w:val="28"/>
        </w:rPr>
        <w:t>.</w:t>
      </w:r>
      <w:proofErr w:type="spellStart"/>
      <w:r w:rsidRPr="00210117">
        <w:rPr>
          <w:rFonts w:ascii="Times New Roman" w:hAnsi="Times New Roman" w:cs="Times New Roman"/>
          <w:color w:val="000000"/>
          <w:spacing w:val="-6"/>
          <w:sz w:val="28"/>
          <w:szCs w:val="28"/>
        </w:rPr>
        <w:t>end</w:t>
      </w:r>
      <w:proofErr w:type="spellEnd"/>
      <w:proofErr w:type="gramEnd"/>
    </w:p>
    <w:p w:rsidR="00811804" w:rsidRDefault="00811804" w:rsidP="00811804">
      <w:pPr>
        <w:rPr>
          <w:rFonts w:ascii="Times New Roman" w:hAnsi="Times New Roman" w:cs="Times New Roman"/>
          <w:color w:val="000000"/>
          <w:spacing w:val="-6"/>
          <w:sz w:val="28"/>
          <w:szCs w:val="28"/>
        </w:rPr>
      </w:pPr>
    </w:p>
    <w:p w:rsidR="00811804" w:rsidRDefault="00811804" w:rsidP="00811804">
      <w:pPr>
        <w:rPr>
          <w:rFonts w:ascii="Times New Roman" w:hAnsi="Times New Roman" w:cs="Times New Roman"/>
          <w:color w:val="000000"/>
          <w:spacing w:val="-6"/>
          <w:sz w:val="28"/>
          <w:szCs w:val="28"/>
        </w:rPr>
      </w:pPr>
    </w:p>
    <w:p w:rsidR="00811804" w:rsidRDefault="00811804" w:rsidP="00811804">
      <w:pPr>
        <w:rPr>
          <w:rFonts w:ascii="Times New Roman" w:hAnsi="Times New Roman" w:cs="Times New Roman"/>
          <w:color w:val="000000"/>
          <w:spacing w:val="-6"/>
          <w:sz w:val="28"/>
          <w:szCs w:val="28"/>
        </w:rPr>
      </w:pPr>
    </w:p>
    <w:p w:rsidR="00811804" w:rsidRPr="00E53954" w:rsidRDefault="00811804" w:rsidP="00811804">
      <w:pPr>
        <w:rPr>
          <w:rFonts w:ascii="Times New Roman" w:hAnsi="Times New Roman" w:cs="Times New Roman"/>
          <w:color w:val="000000"/>
          <w:spacing w:val="-6"/>
          <w:sz w:val="28"/>
          <w:szCs w:val="28"/>
        </w:rPr>
      </w:pPr>
    </w:p>
    <w:p w:rsidR="00811804" w:rsidRDefault="00811804" w:rsidP="00811804">
      <w:pPr>
        <w:jc w:val="center"/>
        <w:rPr>
          <w:rFonts w:ascii="Times New Roman" w:hAnsi="Times New Roman" w:cs="Times New Roman"/>
          <w:b/>
          <w:sz w:val="28"/>
          <w:szCs w:val="28"/>
        </w:rPr>
      </w:pPr>
      <w:r w:rsidRPr="00A6053F">
        <w:rPr>
          <w:rFonts w:ascii="Times New Roman" w:hAnsi="Times New Roman" w:cs="Times New Roman"/>
          <w:b/>
          <w:sz w:val="28"/>
          <w:szCs w:val="28"/>
        </w:rPr>
        <w:t>Приложение Д</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811804" w:rsidRPr="007445B8" w:rsidRDefault="00811804" w:rsidP="00811804">
      <w:pPr>
        <w:jc w:val="center"/>
        <w:rPr>
          <w:rFonts w:ascii="Times New Roman" w:hAnsi="Times New Roman" w:cs="Times New Roman"/>
          <w:sz w:val="28"/>
          <w:szCs w:val="28"/>
        </w:rPr>
      </w:pPr>
      <w:r>
        <w:rPr>
          <w:rFonts w:ascii="Times New Roman" w:hAnsi="Times New Roman" w:cs="Times New Roman"/>
          <w:sz w:val="28"/>
          <w:szCs w:val="28"/>
        </w:rPr>
        <w:t>Управление клавиатурой</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Программа для клавиатуры</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#INCLUDE</w:t>
      </w:r>
      <w:r w:rsidRPr="00462060">
        <w:rPr>
          <w:rFonts w:ascii="Times New Roman" w:hAnsi="Times New Roman" w:cs="Times New Roman"/>
          <w:sz w:val="28"/>
          <w:szCs w:val="28"/>
        </w:rPr>
        <w:tab/>
        <w:t>"DEFINE.ASM"</w:t>
      </w:r>
      <w:r w:rsidRPr="00462060">
        <w:rPr>
          <w:rFonts w:ascii="Times New Roman" w:hAnsi="Times New Roman" w:cs="Times New Roman"/>
          <w:sz w:val="28"/>
          <w:szCs w:val="28"/>
        </w:rPr>
        <w:tab/>
        <w:t>; подключение таблицы имён и кодов SFR</w:t>
      </w:r>
      <w:proofErr w:type="gramStart"/>
      <w:r w:rsidRPr="00462060">
        <w:rPr>
          <w:rFonts w:ascii="Times New Roman" w:hAnsi="Times New Roman" w:cs="Times New Roman"/>
          <w:sz w:val="28"/>
          <w:szCs w:val="28"/>
        </w:rPr>
        <w:t>, ;применённых</w:t>
      </w:r>
      <w:proofErr w:type="gramEnd"/>
      <w:r w:rsidRPr="00462060">
        <w:rPr>
          <w:rFonts w:ascii="Times New Roman" w:hAnsi="Times New Roman" w:cs="Times New Roman"/>
          <w:sz w:val="28"/>
          <w:szCs w:val="28"/>
        </w:rPr>
        <w:t xml:space="preserve"> в программе</w:t>
      </w:r>
      <w:r w:rsidRPr="00462060">
        <w:rPr>
          <w:rFonts w:ascii="Times New Roman" w:hAnsi="Times New Roman" w:cs="Times New Roman"/>
          <w:sz w:val="28"/>
          <w:szCs w:val="28"/>
        </w:rPr>
        <w:tab/>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r>
      <w:proofErr w:type="gramStart"/>
      <w:r w:rsidRPr="00462060">
        <w:rPr>
          <w:rFonts w:ascii="Times New Roman" w:hAnsi="Times New Roman" w:cs="Times New Roman"/>
          <w:sz w:val="28"/>
          <w:szCs w:val="28"/>
        </w:rPr>
        <w:t>.ORG</w:t>
      </w:r>
      <w:proofErr w:type="gramEnd"/>
      <w:r w:rsidRPr="00462060">
        <w:rPr>
          <w:rFonts w:ascii="Times New Roman" w:hAnsi="Times New Roman" w:cs="Times New Roman"/>
          <w:sz w:val="28"/>
          <w:szCs w:val="28"/>
        </w:rPr>
        <w:t xml:space="preserve"> 0000h</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 xml:space="preserve">AJMP MAIN          </w:t>
      </w:r>
      <w:proofErr w:type="gramStart"/>
      <w:r w:rsidRPr="00462060">
        <w:rPr>
          <w:rFonts w:ascii="Times New Roman" w:hAnsi="Times New Roman" w:cs="Times New Roman"/>
          <w:sz w:val="28"/>
          <w:szCs w:val="28"/>
        </w:rPr>
        <w:t xml:space="preserve">  ;</w:t>
      </w:r>
      <w:proofErr w:type="gramEnd"/>
      <w:r w:rsidRPr="00462060">
        <w:rPr>
          <w:rFonts w:ascii="Times New Roman" w:hAnsi="Times New Roman" w:cs="Times New Roman"/>
          <w:sz w:val="28"/>
          <w:szCs w:val="28"/>
        </w:rPr>
        <w:t xml:space="preserve"> переход к метке MAIN</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MAIN:</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r>
      <w:proofErr w:type="spellStart"/>
      <w:r w:rsidRPr="00462060">
        <w:rPr>
          <w:rFonts w:ascii="Times New Roman" w:hAnsi="Times New Roman" w:cs="Times New Roman"/>
          <w:sz w:val="28"/>
          <w:szCs w:val="28"/>
        </w:rPr>
        <w:t>mov</w:t>
      </w:r>
      <w:proofErr w:type="spellEnd"/>
      <w:r w:rsidRPr="00462060">
        <w:rPr>
          <w:rFonts w:ascii="Times New Roman" w:hAnsi="Times New Roman" w:cs="Times New Roman"/>
          <w:sz w:val="28"/>
          <w:szCs w:val="28"/>
        </w:rPr>
        <w:t xml:space="preserve"> R</w:t>
      </w:r>
      <w:proofErr w:type="gramStart"/>
      <w:r w:rsidRPr="00462060">
        <w:rPr>
          <w:rFonts w:ascii="Times New Roman" w:hAnsi="Times New Roman" w:cs="Times New Roman"/>
          <w:sz w:val="28"/>
          <w:szCs w:val="28"/>
        </w:rPr>
        <w:t>0,#</w:t>
      </w:r>
      <w:proofErr w:type="gramEnd"/>
      <w:r w:rsidRPr="00462060">
        <w:rPr>
          <w:rFonts w:ascii="Times New Roman" w:hAnsi="Times New Roman" w:cs="Times New Roman"/>
          <w:sz w:val="28"/>
          <w:szCs w:val="28"/>
        </w:rPr>
        <w:t>00h</w:t>
      </w:r>
      <w:r w:rsidRPr="00462060">
        <w:rPr>
          <w:rFonts w:ascii="Times New Roman" w:hAnsi="Times New Roman" w:cs="Times New Roman"/>
          <w:sz w:val="28"/>
          <w:szCs w:val="28"/>
        </w:rPr>
        <w:tab/>
      </w:r>
      <w:r w:rsidRPr="00462060">
        <w:rPr>
          <w:rFonts w:ascii="Times New Roman" w:hAnsi="Times New Roman" w:cs="Times New Roman"/>
          <w:sz w:val="28"/>
          <w:szCs w:val="28"/>
        </w:rPr>
        <w:tab/>
      </w:r>
      <w:r w:rsidRPr="00462060">
        <w:rPr>
          <w:rFonts w:ascii="Times New Roman" w:hAnsi="Times New Roman" w:cs="Times New Roman"/>
          <w:sz w:val="28"/>
          <w:szCs w:val="28"/>
        </w:rPr>
        <w:tab/>
        <w:t>;обнуление регистра R0</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r>
      <w:proofErr w:type="spellStart"/>
      <w:r w:rsidRPr="00462060">
        <w:rPr>
          <w:rFonts w:ascii="Times New Roman" w:hAnsi="Times New Roman" w:cs="Times New Roman"/>
          <w:sz w:val="28"/>
          <w:szCs w:val="28"/>
        </w:rPr>
        <w:t>mov</w:t>
      </w:r>
      <w:proofErr w:type="spellEnd"/>
      <w:r w:rsidRPr="00462060">
        <w:rPr>
          <w:rFonts w:ascii="Times New Roman" w:hAnsi="Times New Roman" w:cs="Times New Roman"/>
          <w:sz w:val="28"/>
          <w:szCs w:val="28"/>
        </w:rPr>
        <w:t xml:space="preserve"> </w:t>
      </w:r>
      <w:proofErr w:type="gramStart"/>
      <w:r w:rsidRPr="00462060">
        <w:rPr>
          <w:rFonts w:ascii="Times New Roman" w:hAnsi="Times New Roman" w:cs="Times New Roman"/>
          <w:sz w:val="28"/>
          <w:szCs w:val="28"/>
        </w:rPr>
        <w:t>DPP,#</w:t>
      </w:r>
      <w:proofErr w:type="gramEnd"/>
      <w:r w:rsidRPr="00462060">
        <w:rPr>
          <w:rFonts w:ascii="Times New Roman" w:hAnsi="Times New Roman" w:cs="Times New Roman"/>
          <w:sz w:val="28"/>
          <w:szCs w:val="28"/>
        </w:rPr>
        <w:t>08h</w:t>
      </w:r>
      <w:r w:rsidRPr="00462060">
        <w:rPr>
          <w:rFonts w:ascii="Times New Roman" w:hAnsi="Times New Roman" w:cs="Times New Roman"/>
          <w:sz w:val="28"/>
          <w:szCs w:val="28"/>
        </w:rPr>
        <w:tab/>
      </w:r>
      <w:r w:rsidRPr="00462060">
        <w:rPr>
          <w:rFonts w:ascii="Times New Roman" w:hAnsi="Times New Roman" w:cs="Times New Roman"/>
          <w:sz w:val="28"/>
          <w:szCs w:val="28"/>
        </w:rPr>
        <w:tab/>
        <w:t xml:space="preserve">;выбор страницы </w:t>
      </w:r>
      <w:proofErr w:type="spellStart"/>
      <w:r w:rsidRPr="00462060">
        <w:rPr>
          <w:rFonts w:ascii="Times New Roman" w:hAnsi="Times New Roman" w:cs="Times New Roman"/>
          <w:sz w:val="28"/>
          <w:szCs w:val="28"/>
        </w:rPr>
        <w:t>ргеистра</w:t>
      </w:r>
      <w:proofErr w:type="spellEnd"/>
      <w:r w:rsidRPr="00462060">
        <w:rPr>
          <w:rFonts w:ascii="Times New Roman" w:hAnsi="Times New Roman" w:cs="Times New Roman"/>
          <w:sz w:val="28"/>
          <w:szCs w:val="28"/>
        </w:rPr>
        <w:t xml:space="preserve"> ПЛИС</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 xml:space="preserve">MOV </w:t>
      </w:r>
      <w:proofErr w:type="gramStart"/>
      <w:r w:rsidRPr="00462060">
        <w:rPr>
          <w:rFonts w:ascii="Times New Roman" w:hAnsi="Times New Roman" w:cs="Times New Roman"/>
          <w:sz w:val="28"/>
          <w:szCs w:val="28"/>
        </w:rPr>
        <w:t>DPTR,#</w:t>
      </w:r>
      <w:proofErr w:type="gramEnd"/>
      <w:r w:rsidRPr="00462060">
        <w:rPr>
          <w:rFonts w:ascii="Times New Roman" w:hAnsi="Times New Roman" w:cs="Times New Roman"/>
          <w:sz w:val="28"/>
          <w:szCs w:val="28"/>
        </w:rPr>
        <w:t>0000H</w:t>
      </w:r>
      <w:r w:rsidRPr="00462060">
        <w:rPr>
          <w:rFonts w:ascii="Times New Roman" w:hAnsi="Times New Roman" w:cs="Times New Roman"/>
          <w:sz w:val="28"/>
          <w:szCs w:val="28"/>
        </w:rPr>
        <w:tab/>
        <w:t xml:space="preserve">  ;</w:t>
      </w:r>
      <w:proofErr w:type="spellStart"/>
      <w:r w:rsidRPr="00462060">
        <w:rPr>
          <w:rFonts w:ascii="Times New Roman" w:hAnsi="Times New Roman" w:cs="Times New Roman"/>
          <w:sz w:val="28"/>
          <w:szCs w:val="28"/>
        </w:rPr>
        <w:t>ригистр</w:t>
      </w:r>
      <w:proofErr w:type="spellEnd"/>
      <w:r w:rsidRPr="00462060">
        <w:rPr>
          <w:rFonts w:ascii="Times New Roman" w:hAnsi="Times New Roman" w:cs="Times New Roman"/>
          <w:sz w:val="28"/>
          <w:szCs w:val="28"/>
        </w:rPr>
        <w:t xml:space="preserve"> клавиатуры</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 xml:space="preserve">MOV </w:t>
      </w:r>
      <w:proofErr w:type="gramStart"/>
      <w:r w:rsidRPr="00462060">
        <w:rPr>
          <w:rFonts w:ascii="Times New Roman" w:hAnsi="Times New Roman" w:cs="Times New Roman"/>
          <w:sz w:val="28"/>
          <w:szCs w:val="28"/>
        </w:rPr>
        <w:t>A,#</w:t>
      </w:r>
      <w:proofErr w:type="gramEnd"/>
      <w:r w:rsidRPr="00462060">
        <w:rPr>
          <w:rFonts w:ascii="Times New Roman" w:hAnsi="Times New Roman" w:cs="Times New Roman"/>
          <w:sz w:val="28"/>
          <w:szCs w:val="28"/>
        </w:rPr>
        <w:t xml:space="preserve">0eh        ; на последнем столбце нулевой потенциал </w:t>
      </w:r>
      <w:r w:rsidRPr="00462060">
        <w:rPr>
          <w:rFonts w:ascii="Times New Roman" w:hAnsi="Times New Roman" w:cs="Times New Roman"/>
          <w:sz w:val="28"/>
          <w:szCs w:val="28"/>
        </w:rPr>
        <w:tab/>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r>
      <w:proofErr w:type="spellStart"/>
      <w:r w:rsidRPr="00462060">
        <w:rPr>
          <w:rFonts w:ascii="Times New Roman" w:hAnsi="Times New Roman" w:cs="Times New Roman"/>
          <w:sz w:val="28"/>
          <w:szCs w:val="28"/>
        </w:rPr>
        <w:t>movX</w:t>
      </w:r>
      <w:proofErr w:type="spellEnd"/>
      <w:r w:rsidRPr="00462060">
        <w:rPr>
          <w:rFonts w:ascii="Times New Roman" w:hAnsi="Times New Roman" w:cs="Times New Roman"/>
          <w:sz w:val="28"/>
          <w:szCs w:val="28"/>
        </w:rPr>
        <w:t xml:space="preserve"> @</w:t>
      </w:r>
      <w:proofErr w:type="gramStart"/>
      <w:r w:rsidRPr="00462060">
        <w:rPr>
          <w:rFonts w:ascii="Times New Roman" w:hAnsi="Times New Roman" w:cs="Times New Roman"/>
          <w:sz w:val="28"/>
          <w:szCs w:val="28"/>
        </w:rPr>
        <w:t>DPTR,A</w:t>
      </w:r>
      <w:proofErr w:type="gramEnd"/>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 xml:space="preserve">MOV </w:t>
      </w:r>
      <w:proofErr w:type="gramStart"/>
      <w:r w:rsidRPr="00462060">
        <w:rPr>
          <w:rFonts w:ascii="Times New Roman" w:hAnsi="Times New Roman" w:cs="Times New Roman"/>
          <w:sz w:val="28"/>
          <w:szCs w:val="28"/>
        </w:rPr>
        <w:t>DPTR,#</w:t>
      </w:r>
      <w:proofErr w:type="gramEnd"/>
      <w:r w:rsidRPr="00462060">
        <w:rPr>
          <w:rFonts w:ascii="Times New Roman" w:hAnsi="Times New Roman" w:cs="Times New Roman"/>
          <w:sz w:val="28"/>
          <w:szCs w:val="28"/>
        </w:rPr>
        <w:t>0000H</w:t>
      </w:r>
      <w:r w:rsidRPr="00462060">
        <w:rPr>
          <w:rFonts w:ascii="Times New Roman" w:hAnsi="Times New Roman" w:cs="Times New Roman"/>
          <w:sz w:val="28"/>
          <w:szCs w:val="28"/>
        </w:rPr>
        <w:tab/>
        <w:t xml:space="preserve">  ;</w:t>
      </w:r>
      <w:proofErr w:type="spellStart"/>
      <w:r w:rsidRPr="00462060">
        <w:rPr>
          <w:rFonts w:ascii="Times New Roman" w:hAnsi="Times New Roman" w:cs="Times New Roman"/>
          <w:sz w:val="28"/>
          <w:szCs w:val="28"/>
        </w:rPr>
        <w:t>ригистр</w:t>
      </w:r>
      <w:proofErr w:type="spellEnd"/>
      <w:r w:rsidRPr="00462060">
        <w:rPr>
          <w:rFonts w:ascii="Times New Roman" w:hAnsi="Times New Roman" w:cs="Times New Roman"/>
          <w:sz w:val="28"/>
          <w:szCs w:val="28"/>
        </w:rPr>
        <w:t xml:space="preserve"> клавиатуры</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rPr>
        <w:tab/>
      </w:r>
      <w:proofErr w:type="spellStart"/>
      <w:proofErr w:type="gramStart"/>
      <w:r w:rsidRPr="00462060">
        <w:rPr>
          <w:rFonts w:ascii="Times New Roman" w:hAnsi="Times New Roman" w:cs="Times New Roman"/>
          <w:sz w:val="28"/>
          <w:szCs w:val="28"/>
          <w:lang w:val="en-US"/>
        </w:rPr>
        <w:t>movX</w:t>
      </w:r>
      <w:proofErr w:type="spellEnd"/>
      <w:proofErr w:type="gramEnd"/>
      <w:r w:rsidRPr="00462060">
        <w:rPr>
          <w:rFonts w:ascii="Times New Roman" w:hAnsi="Times New Roman" w:cs="Times New Roman"/>
          <w:sz w:val="28"/>
          <w:szCs w:val="28"/>
          <w:lang w:val="en-US"/>
        </w:rPr>
        <w:t xml:space="preserve"> A,@DPTR</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lang w:val="en-US"/>
        </w:rPr>
        <w:tab/>
      </w:r>
      <w:proofErr w:type="spellStart"/>
      <w:proofErr w:type="gramStart"/>
      <w:r w:rsidRPr="00462060">
        <w:rPr>
          <w:rFonts w:ascii="Times New Roman" w:hAnsi="Times New Roman" w:cs="Times New Roman"/>
          <w:sz w:val="28"/>
          <w:szCs w:val="28"/>
          <w:lang w:val="en-US"/>
        </w:rPr>
        <w:t>mov</w:t>
      </w:r>
      <w:proofErr w:type="spellEnd"/>
      <w:proofErr w:type="gramEnd"/>
      <w:r w:rsidRPr="00462060">
        <w:rPr>
          <w:rFonts w:ascii="Times New Roman" w:hAnsi="Times New Roman" w:cs="Times New Roman"/>
          <w:sz w:val="28"/>
          <w:szCs w:val="28"/>
          <w:lang w:val="en-US"/>
        </w:rPr>
        <w:t xml:space="preserve"> R1,A</w:t>
      </w:r>
    </w:p>
    <w:p w:rsidR="00811804" w:rsidRPr="00462060" w:rsidRDefault="00811804" w:rsidP="00811804">
      <w:pPr>
        <w:jc w:val="center"/>
        <w:rPr>
          <w:rFonts w:ascii="Times New Roman" w:hAnsi="Times New Roman" w:cs="Times New Roman"/>
          <w:sz w:val="28"/>
          <w:szCs w:val="28"/>
          <w:lang w:val="en-US"/>
        </w:rPr>
      </w:pP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w:t>
      </w:r>
      <w:proofErr w:type="gramEnd"/>
      <w:r w:rsidRPr="00462060">
        <w:rPr>
          <w:rFonts w:ascii="Times New Roman" w:hAnsi="Times New Roman" w:cs="Times New Roman"/>
          <w:sz w:val="28"/>
          <w:szCs w:val="28"/>
        </w:rPr>
        <w:t>Анализ нажатых кнопок---------</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;Если</w:t>
      </w:r>
      <w:proofErr w:type="gramEnd"/>
      <w:r w:rsidRPr="00462060">
        <w:rPr>
          <w:rFonts w:ascii="Times New Roman" w:hAnsi="Times New Roman" w:cs="Times New Roman"/>
          <w:sz w:val="28"/>
          <w:szCs w:val="28"/>
        </w:rPr>
        <w:t xml:space="preserve"> на регистре клавиатуры - код </w:t>
      </w:r>
      <w:proofErr w:type="spellStart"/>
      <w:r w:rsidRPr="00462060">
        <w:rPr>
          <w:rFonts w:ascii="Times New Roman" w:hAnsi="Times New Roman" w:cs="Times New Roman"/>
          <w:sz w:val="28"/>
          <w:szCs w:val="28"/>
        </w:rPr>
        <w:t>EEh</w:t>
      </w:r>
      <w:proofErr w:type="spellEnd"/>
      <w:r w:rsidRPr="00462060">
        <w:rPr>
          <w:rFonts w:ascii="Times New Roman" w:hAnsi="Times New Roman" w:cs="Times New Roman"/>
          <w:sz w:val="28"/>
          <w:szCs w:val="28"/>
        </w:rPr>
        <w:t>, то</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 xml:space="preserve">; </w:t>
      </w:r>
      <w:proofErr w:type="spellStart"/>
      <w:r w:rsidRPr="00462060">
        <w:rPr>
          <w:rFonts w:ascii="Times New Roman" w:hAnsi="Times New Roman" w:cs="Times New Roman"/>
          <w:sz w:val="28"/>
          <w:szCs w:val="28"/>
        </w:rPr>
        <w:t>нажета</w:t>
      </w:r>
      <w:proofErr w:type="spellEnd"/>
      <w:r w:rsidRPr="00462060">
        <w:rPr>
          <w:rFonts w:ascii="Times New Roman" w:hAnsi="Times New Roman" w:cs="Times New Roman"/>
          <w:sz w:val="28"/>
          <w:szCs w:val="28"/>
        </w:rPr>
        <w:t xml:space="preserve"> клавиша "1";</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;если</w:t>
      </w:r>
      <w:proofErr w:type="gramEnd"/>
      <w:r w:rsidRPr="00462060">
        <w:rPr>
          <w:rFonts w:ascii="Times New Roman" w:hAnsi="Times New Roman" w:cs="Times New Roman"/>
          <w:sz w:val="28"/>
          <w:szCs w:val="28"/>
        </w:rPr>
        <w:t xml:space="preserve"> код </w:t>
      </w:r>
      <w:proofErr w:type="spellStart"/>
      <w:r w:rsidRPr="00462060">
        <w:rPr>
          <w:rFonts w:ascii="Times New Roman" w:hAnsi="Times New Roman" w:cs="Times New Roman"/>
          <w:sz w:val="28"/>
          <w:szCs w:val="28"/>
        </w:rPr>
        <w:t>DEh</w:t>
      </w:r>
      <w:proofErr w:type="spellEnd"/>
      <w:r w:rsidRPr="00462060">
        <w:rPr>
          <w:rFonts w:ascii="Times New Roman" w:hAnsi="Times New Roman" w:cs="Times New Roman"/>
          <w:sz w:val="28"/>
          <w:szCs w:val="28"/>
        </w:rPr>
        <w:t>, то клавиша "4";</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;если</w:t>
      </w:r>
      <w:proofErr w:type="gramEnd"/>
      <w:r w:rsidRPr="00462060">
        <w:rPr>
          <w:rFonts w:ascii="Times New Roman" w:hAnsi="Times New Roman" w:cs="Times New Roman"/>
          <w:sz w:val="28"/>
          <w:szCs w:val="28"/>
        </w:rPr>
        <w:t xml:space="preserve"> код </w:t>
      </w:r>
      <w:proofErr w:type="spellStart"/>
      <w:r w:rsidRPr="00462060">
        <w:rPr>
          <w:rFonts w:ascii="Times New Roman" w:hAnsi="Times New Roman" w:cs="Times New Roman"/>
          <w:sz w:val="28"/>
          <w:szCs w:val="28"/>
        </w:rPr>
        <w:t>BEh</w:t>
      </w:r>
      <w:proofErr w:type="spellEnd"/>
      <w:r w:rsidRPr="00462060">
        <w:rPr>
          <w:rFonts w:ascii="Times New Roman" w:hAnsi="Times New Roman" w:cs="Times New Roman"/>
          <w:sz w:val="28"/>
          <w:szCs w:val="28"/>
        </w:rPr>
        <w:t>, то клавиша "7";</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;если</w:t>
      </w:r>
      <w:proofErr w:type="gramEnd"/>
      <w:r w:rsidRPr="00462060">
        <w:rPr>
          <w:rFonts w:ascii="Times New Roman" w:hAnsi="Times New Roman" w:cs="Times New Roman"/>
          <w:sz w:val="28"/>
          <w:szCs w:val="28"/>
        </w:rPr>
        <w:t xml:space="preserve"> код 7Eh, то клавиша "*";</w:t>
      </w: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CJNE R</w:t>
      </w:r>
      <w:proofErr w:type="gramStart"/>
      <w:r w:rsidRPr="00462060">
        <w:rPr>
          <w:rFonts w:ascii="Times New Roman" w:hAnsi="Times New Roman" w:cs="Times New Roman"/>
          <w:sz w:val="28"/>
          <w:szCs w:val="28"/>
        </w:rPr>
        <w:t>1,#</w:t>
      </w:r>
      <w:proofErr w:type="gramEnd"/>
      <w:r w:rsidRPr="00462060">
        <w:rPr>
          <w:rFonts w:ascii="Times New Roman" w:hAnsi="Times New Roman" w:cs="Times New Roman"/>
          <w:sz w:val="28"/>
          <w:szCs w:val="28"/>
        </w:rPr>
        <w:t>0eeh,EMPTY0 ;Сравнить непосредственные данные</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;и</w:t>
      </w:r>
      <w:proofErr w:type="gramEnd"/>
      <w:r w:rsidRPr="00462060">
        <w:rPr>
          <w:rFonts w:ascii="Times New Roman" w:hAnsi="Times New Roman" w:cs="Times New Roman"/>
          <w:sz w:val="28"/>
          <w:szCs w:val="28"/>
        </w:rPr>
        <w:t xml:space="preserve"> А, при несовпадении перейти на адрес "EMPTY0" </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MOV R</w:t>
      </w:r>
      <w:proofErr w:type="gramStart"/>
      <w:r w:rsidRPr="00462060">
        <w:rPr>
          <w:rFonts w:ascii="Times New Roman" w:hAnsi="Times New Roman" w:cs="Times New Roman"/>
          <w:sz w:val="28"/>
          <w:szCs w:val="28"/>
        </w:rPr>
        <w:t>0,#</w:t>
      </w:r>
      <w:proofErr w:type="gramEnd"/>
      <w:r w:rsidRPr="00462060">
        <w:rPr>
          <w:rFonts w:ascii="Times New Roman" w:hAnsi="Times New Roman" w:cs="Times New Roman"/>
          <w:sz w:val="28"/>
          <w:szCs w:val="28"/>
        </w:rPr>
        <w:t>01h</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EMPTY0:</w:t>
      </w: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CJNE R</w:t>
      </w:r>
      <w:proofErr w:type="gramStart"/>
      <w:r w:rsidRPr="00462060">
        <w:rPr>
          <w:rFonts w:ascii="Times New Roman" w:hAnsi="Times New Roman" w:cs="Times New Roman"/>
          <w:sz w:val="28"/>
          <w:szCs w:val="28"/>
        </w:rPr>
        <w:t>1,#</w:t>
      </w:r>
      <w:proofErr w:type="gramEnd"/>
      <w:r w:rsidRPr="00462060">
        <w:rPr>
          <w:rFonts w:ascii="Times New Roman" w:hAnsi="Times New Roman" w:cs="Times New Roman"/>
          <w:sz w:val="28"/>
          <w:szCs w:val="28"/>
        </w:rPr>
        <w:t>0deh,EMPTY1 ;Сравнить непосредственные данные</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;и</w:t>
      </w:r>
      <w:proofErr w:type="gramEnd"/>
      <w:r w:rsidRPr="00462060">
        <w:rPr>
          <w:rFonts w:ascii="Times New Roman" w:hAnsi="Times New Roman" w:cs="Times New Roman"/>
          <w:sz w:val="28"/>
          <w:szCs w:val="28"/>
        </w:rPr>
        <w:t xml:space="preserve"> А, при несовпадении перейти на адрес "EMPTY1" </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MOV R</w:t>
      </w:r>
      <w:proofErr w:type="gramStart"/>
      <w:r w:rsidRPr="00462060">
        <w:rPr>
          <w:rFonts w:ascii="Times New Roman" w:hAnsi="Times New Roman" w:cs="Times New Roman"/>
          <w:sz w:val="28"/>
          <w:szCs w:val="28"/>
        </w:rPr>
        <w:t>0,#</w:t>
      </w:r>
      <w:proofErr w:type="gramEnd"/>
      <w:r w:rsidRPr="00462060">
        <w:rPr>
          <w:rFonts w:ascii="Times New Roman" w:hAnsi="Times New Roman" w:cs="Times New Roman"/>
          <w:sz w:val="28"/>
          <w:szCs w:val="28"/>
        </w:rPr>
        <w:t>04h</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EMPTY1:</w:t>
      </w: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CJNE R</w:t>
      </w:r>
      <w:proofErr w:type="gramStart"/>
      <w:r w:rsidRPr="00462060">
        <w:rPr>
          <w:rFonts w:ascii="Times New Roman" w:hAnsi="Times New Roman" w:cs="Times New Roman"/>
          <w:sz w:val="28"/>
          <w:szCs w:val="28"/>
        </w:rPr>
        <w:t>1,#</w:t>
      </w:r>
      <w:proofErr w:type="gramEnd"/>
      <w:r w:rsidRPr="00462060">
        <w:rPr>
          <w:rFonts w:ascii="Times New Roman" w:hAnsi="Times New Roman" w:cs="Times New Roman"/>
          <w:sz w:val="28"/>
          <w:szCs w:val="28"/>
        </w:rPr>
        <w:t>0beh,EMPTY2 ;Сравнить непосредственные данные</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;и</w:t>
      </w:r>
      <w:proofErr w:type="gramEnd"/>
      <w:r w:rsidRPr="00462060">
        <w:rPr>
          <w:rFonts w:ascii="Times New Roman" w:hAnsi="Times New Roman" w:cs="Times New Roman"/>
          <w:sz w:val="28"/>
          <w:szCs w:val="28"/>
        </w:rPr>
        <w:t xml:space="preserve"> А, при несовпадении перейти на адрес "EMPTY2" </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MOV R</w:t>
      </w:r>
      <w:proofErr w:type="gramStart"/>
      <w:r w:rsidRPr="00462060">
        <w:rPr>
          <w:rFonts w:ascii="Times New Roman" w:hAnsi="Times New Roman" w:cs="Times New Roman"/>
          <w:sz w:val="28"/>
          <w:szCs w:val="28"/>
        </w:rPr>
        <w:t>0,#</w:t>
      </w:r>
      <w:proofErr w:type="gramEnd"/>
      <w:r w:rsidRPr="00462060">
        <w:rPr>
          <w:rFonts w:ascii="Times New Roman" w:hAnsi="Times New Roman" w:cs="Times New Roman"/>
          <w:sz w:val="28"/>
          <w:szCs w:val="28"/>
        </w:rPr>
        <w:t>07h</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EMPTY2:</w:t>
      </w: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CJNE R</w:t>
      </w:r>
      <w:proofErr w:type="gramStart"/>
      <w:r w:rsidRPr="00462060">
        <w:rPr>
          <w:rFonts w:ascii="Times New Roman" w:hAnsi="Times New Roman" w:cs="Times New Roman"/>
          <w:sz w:val="28"/>
          <w:szCs w:val="28"/>
        </w:rPr>
        <w:t>1,#</w:t>
      </w:r>
      <w:proofErr w:type="gramEnd"/>
      <w:r w:rsidRPr="00462060">
        <w:rPr>
          <w:rFonts w:ascii="Times New Roman" w:hAnsi="Times New Roman" w:cs="Times New Roman"/>
          <w:sz w:val="28"/>
          <w:szCs w:val="28"/>
        </w:rPr>
        <w:t>07eh,EMPTY3 ;Сравнить непосредственные данные</w:t>
      </w:r>
    </w:p>
    <w:p w:rsidR="00811804" w:rsidRPr="00462060" w:rsidRDefault="00811804" w:rsidP="00811804">
      <w:pPr>
        <w:jc w:val="center"/>
        <w:rPr>
          <w:rFonts w:ascii="Times New Roman" w:hAnsi="Times New Roman" w:cs="Times New Roman"/>
          <w:sz w:val="28"/>
          <w:szCs w:val="28"/>
        </w:rPr>
      </w:pPr>
      <w:proofErr w:type="gramStart"/>
      <w:r w:rsidRPr="00462060">
        <w:rPr>
          <w:rFonts w:ascii="Times New Roman" w:hAnsi="Times New Roman" w:cs="Times New Roman"/>
          <w:sz w:val="28"/>
          <w:szCs w:val="28"/>
        </w:rPr>
        <w:t>;и</w:t>
      </w:r>
      <w:proofErr w:type="gramEnd"/>
      <w:r w:rsidRPr="00462060">
        <w:rPr>
          <w:rFonts w:ascii="Times New Roman" w:hAnsi="Times New Roman" w:cs="Times New Roman"/>
          <w:sz w:val="28"/>
          <w:szCs w:val="28"/>
        </w:rPr>
        <w:t xml:space="preserve"> А, при несовпадении перейти на адрес "EMPTY3" </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ab/>
        <w:t>MOV R</w:t>
      </w:r>
      <w:proofErr w:type="gramStart"/>
      <w:r w:rsidRPr="00462060">
        <w:rPr>
          <w:rFonts w:ascii="Times New Roman" w:hAnsi="Times New Roman" w:cs="Times New Roman"/>
          <w:sz w:val="28"/>
          <w:szCs w:val="28"/>
        </w:rPr>
        <w:t>0,#</w:t>
      </w:r>
      <w:proofErr w:type="gramEnd"/>
      <w:r w:rsidRPr="00462060">
        <w:rPr>
          <w:rFonts w:ascii="Times New Roman" w:hAnsi="Times New Roman" w:cs="Times New Roman"/>
          <w:sz w:val="28"/>
          <w:szCs w:val="28"/>
        </w:rPr>
        <w:t>0FFh</w:t>
      </w: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EMPTY3:</w:t>
      </w:r>
      <w:r w:rsidRPr="00462060">
        <w:rPr>
          <w:rFonts w:ascii="Times New Roman" w:hAnsi="Times New Roman" w:cs="Times New Roman"/>
          <w:sz w:val="28"/>
          <w:szCs w:val="28"/>
        </w:rPr>
        <w:tab/>
      </w:r>
    </w:p>
    <w:p w:rsidR="00811804" w:rsidRPr="00462060" w:rsidRDefault="00811804" w:rsidP="00811804">
      <w:pPr>
        <w:jc w:val="center"/>
        <w:rPr>
          <w:rFonts w:ascii="Times New Roman" w:hAnsi="Times New Roman" w:cs="Times New Roman"/>
          <w:sz w:val="28"/>
          <w:szCs w:val="28"/>
        </w:rPr>
      </w:pPr>
    </w:p>
    <w:p w:rsidR="00811804" w:rsidRPr="00462060" w:rsidRDefault="00811804" w:rsidP="00811804">
      <w:pPr>
        <w:jc w:val="center"/>
        <w:rPr>
          <w:rFonts w:ascii="Times New Roman" w:hAnsi="Times New Roman" w:cs="Times New Roman"/>
          <w:sz w:val="28"/>
          <w:szCs w:val="28"/>
        </w:rPr>
      </w:pPr>
      <w:r w:rsidRPr="00462060">
        <w:rPr>
          <w:rFonts w:ascii="Times New Roman" w:hAnsi="Times New Roman" w:cs="Times New Roman"/>
          <w:sz w:val="28"/>
          <w:szCs w:val="28"/>
        </w:rPr>
        <w:t>; вывод результата на светодиоды</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rPr>
        <w:tab/>
      </w:r>
      <w:r w:rsidRPr="00462060">
        <w:rPr>
          <w:rFonts w:ascii="Times New Roman" w:hAnsi="Times New Roman" w:cs="Times New Roman"/>
          <w:sz w:val="28"/>
          <w:szCs w:val="28"/>
          <w:lang w:val="en-US"/>
        </w:rPr>
        <w:t>MOV DPTR</w:t>
      </w:r>
      <w:proofErr w:type="gramStart"/>
      <w:r w:rsidRPr="00462060">
        <w:rPr>
          <w:rFonts w:ascii="Times New Roman" w:hAnsi="Times New Roman" w:cs="Times New Roman"/>
          <w:sz w:val="28"/>
          <w:szCs w:val="28"/>
          <w:lang w:val="en-US"/>
        </w:rPr>
        <w:t>,#</w:t>
      </w:r>
      <w:proofErr w:type="gramEnd"/>
      <w:r w:rsidRPr="00462060">
        <w:rPr>
          <w:rFonts w:ascii="Times New Roman" w:hAnsi="Times New Roman" w:cs="Times New Roman"/>
          <w:sz w:val="28"/>
          <w:szCs w:val="28"/>
          <w:lang w:val="en-US"/>
        </w:rPr>
        <w:t>0007H</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lang w:val="en-US"/>
        </w:rPr>
        <w:tab/>
      </w:r>
      <w:proofErr w:type="spellStart"/>
      <w:proofErr w:type="gramStart"/>
      <w:r w:rsidRPr="00462060">
        <w:rPr>
          <w:rFonts w:ascii="Times New Roman" w:hAnsi="Times New Roman" w:cs="Times New Roman"/>
          <w:sz w:val="28"/>
          <w:szCs w:val="28"/>
          <w:lang w:val="en-US"/>
        </w:rPr>
        <w:t>mov</w:t>
      </w:r>
      <w:proofErr w:type="spellEnd"/>
      <w:proofErr w:type="gramEnd"/>
      <w:r w:rsidRPr="00462060">
        <w:rPr>
          <w:rFonts w:ascii="Times New Roman" w:hAnsi="Times New Roman" w:cs="Times New Roman"/>
          <w:sz w:val="28"/>
          <w:szCs w:val="28"/>
          <w:lang w:val="en-US"/>
        </w:rPr>
        <w:t xml:space="preserve"> A,R0</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lang w:val="en-US"/>
        </w:rPr>
        <w:tab/>
      </w:r>
      <w:proofErr w:type="spellStart"/>
      <w:proofErr w:type="gramStart"/>
      <w:r w:rsidRPr="00462060">
        <w:rPr>
          <w:rFonts w:ascii="Times New Roman" w:hAnsi="Times New Roman" w:cs="Times New Roman"/>
          <w:sz w:val="28"/>
          <w:szCs w:val="28"/>
          <w:lang w:val="en-US"/>
        </w:rPr>
        <w:t>movX</w:t>
      </w:r>
      <w:proofErr w:type="spellEnd"/>
      <w:proofErr w:type="gramEnd"/>
      <w:r w:rsidRPr="00462060">
        <w:rPr>
          <w:rFonts w:ascii="Times New Roman" w:hAnsi="Times New Roman" w:cs="Times New Roman"/>
          <w:sz w:val="28"/>
          <w:szCs w:val="28"/>
          <w:lang w:val="en-US"/>
        </w:rPr>
        <w:t xml:space="preserve"> @DPTR,A</w:t>
      </w:r>
    </w:p>
    <w:p w:rsidR="00811804" w:rsidRPr="00462060"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lang w:val="en-US"/>
        </w:rPr>
        <w:tab/>
        <w:t>LJMP MAIN</w:t>
      </w:r>
    </w:p>
    <w:p w:rsidR="00811804" w:rsidRPr="00462060" w:rsidRDefault="00811804" w:rsidP="00811804">
      <w:pPr>
        <w:jc w:val="center"/>
        <w:rPr>
          <w:rFonts w:ascii="Times New Roman" w:hAnsi="Times New Roman" w:cs="Times New Roman"/>
          <w:sz w:val="28"/>
          <w:szCs w:val="28"/>
          <w:lang w:val="en-US"/>
        </w:rPr>
      </w:pPr>
    </w:p>
    <w:p w:rsidR="00811804" w:rsidRPr="00A6053F" w:rsidRDefault="00811804" w:rsidP="00811804">
      <w:pPr>
        <w:jc w:val="center"/>
        <w:rPr>
          <w:rFonts w:ascii="Times New Roman" w:hAnsi="Times New Roman" w:cs="Times New Roman"/>
          <w:sz w:val="28"/>
          <w:szCs w:val="28"/>
          <w:lang w:val="en-US"/>
        </w:rPr>
      </w:pPr>
      <w:r w:rsidRPr="00462060">
        <w:rPr>
          <w:rFonts w:ascii="Times New Roman" w:hAnsi="Times New Roman" w:cs="Times New Roman"/>
          <w:sz w:val="28"/>
          <w:szCs w:val="28"/>
          <w:lang w:val="en-US"/>
        </w:rPr>
        <w:tab/>
        <w:t>.END</w:t>
      </w:r>
    </w:p>
    <w:p w:rsidR="00811804" w:rsidRPr="003C06F7" w:rsidRDefault="00811804" w:rsidP="00811804">
      <w:pPr>
        <w:jc w:val="center"/>
        <w:rPr>
          <w:rFonts w:ascii="Times New Roman" w:hAnsi="Times New Roman" w:cs="Times New Roman"/>
          <w:b/>
          <w:sz w:val="28"/>
          <w:szCs w:val="28"/>
          <w:lang w:val="en-US"/>
        </w:rPr>
      </w:pPr>
    </w:p>
    <w:p w:rsidR="00811804" w:rsidRPr="003C06F7" w:rsidRDefault="00811804" w:rsidP="00811804">
      <w:pPr>
        <w:jc w:val="center"/>
        <w:rPr>
          <w:rFonts w:ascii="Times New Roman" w:hAnsi="Times New Roman" w:cs="Times New Roman"/>
          <w:b/>
          <w:sz w:val="28"/>
          <w:szCs w:val="28"/>
          <w:lang w:val="en-US"/>
        </w:rPr>
      </w:pPr>
    </w:p>
    <w:p w:rsidR="00811804" w:rsidRPr="003C06F7" w:rsidRDefault="00811804" w:rsidP="00811804">
      <w:pPr>
        <w:jc w:val="center"/>
        <w:rPr>
          <w:rFonts w:ascii="Times New Roman" w:hAnsi="Times New Roman" w:cs="Times New Roman"/>
          <w:b/>
          <w:sz w:val="28"/>
          <w:szCs w:val="28"/>
          <w:lang w:val="en-US"/>
        </w:rPr>
      </w:pPr>
    </w:p>
    <w:p w:rsidR="00811804" w:rsidRPr="003C06F7" w:rsidRDefault="00811804" w:rsidP="00811804">
      <w:pPr>
        <w:jc w:val="center"/>
        <w:rPr>
          <w:rFonts w:ascii="Times New Roman" w:hAnsi="Times New Roman" w:cs="Times New Roman"/>
          <w:b/>
          <w:sz w:val="28"/>
          <w:szCs w:val="28"/>
          <w:lang w:val="en-US"/>
        </w:rPr>
      </w:pPr>
    </w:p>
    <w:p w:rsidR="00811804" w:rsidRDefault="00811804" w:rsidP="00811804">
      <w:pPr>
        <w:jc w:val="center"/>
        <w:rPr>
          <w:rFonts w:ascii="Times New Roman" w:hAnsi="Times New Roman" w:cs="Times New Roman"/>
          <w:b/>
          <w:sz w:val="28"/>
          <w:szCs w:val="28"/>
        </w:rPr>
      </w:pPr>
      <w:r w:rsidRPr="00A6053F">
        <w:rPr>
          <w:rFonts w:ascii="Times New Roman" w:hAnsi="Times New Roman" w:cs="Times New Roman"/>
          <w:b/>
          <w:sz w:val="28"/>
          <w:szCs w:val="28"/>
        </w:rPr>
        <w:t>Приложение Е</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811804" w:rsidRPr="00E53954" w:rsidRDefault="00811804" w:rsidP="00811804">
      <w:pPr>
        <w:jc w:val="center"/>
        <w:rPr>
          <w:rFonts w:ascii="Times New Roman" w:hAnsi="Times New Roman" w:cs="Times New Roman"/>
          <w:b/>
          <w:sz w:val="28"/>
          <w:szCs w:val="28"/>
        </w:rPr>
      </w:pPr>
      <w:r>
        <w:rPr>
          <w:rFonts w:ascii="Times New Roman" w:hAnsi="Times New Roman" w:cs="Times New Roman"/>
          <w:sz w:val="28"/>
          <w:szCs w:val="28"/>
        </w:rPr>
        <w:t xml:space="preserve">Управление </w:t>
      </w:r>
      <w:proofErr w:type="spellStart"/>
      <w:r>
        <w:rPr>
          <w:rFonts w:ascii="Times New Roman" w:hAnsi="Times New Roman" w:cs="Times New Roman"/>
          <w:sz w:val="28"/>
          <w:szCs w:val="28"/>
        </w:rPr>
        <w:t>ЦАПами</w:t>
      </w:r>
      <w:proofErr w:type="spellEnd"/>
    </w:p>
    <w:p w:rsidR="00811804" w:rsidRPr="00552D4F" w:rsidRDefault="00811804" w:rsidP="00811804">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9</w:t>
      </w:r>
      <w:r w:rsidRPr="00552D4F">
        <w:rPr>
          <w:rFonts w:ascii="Times New Roman" w:hAnsi="Times New Roman" w:cs="Times New Roman"/>
          <w:sz w:val="28"/>
          <w:szCs w:val="28"/>
        </w:rPr>
        <w:t xml:space="preserve"> – программная </w:t>
      </w:r>
      <w:proofErr w:type="gramStart"/>
      <w:r w:rsidRPr="00552D4F">
        <w:rPr>
          <w:rFonts w:ascii="Times New Roman" w:hAnsi="Times New Roman" w:cs="Times New Roman"/>
          <w:sz w:val="28"/>
          <w:szCs w:val="28"/>
        </w:rPr>
        <w:t>модель  регистра</w:t>
      </w:r>
      <w:proofErr w:type="gramEnd"/>
      <w:r w:rsidRPr="00552D4F">
        <w:rPr>
          <w:rFonts w:ascii="Times New Roman" w:hAnsi="Times New Roman" w:cs="Times New Roman"/>
          <w:sz w:val="28"/>
          <w:szCs w:val="28"/>
        </w:rPr>
        <w:t xml:space="preserve"> </w:t>
      </w:r>
      <w:r w:rsidRPr="00552D4F">
        <w:rPr>
          <w:rFonts w:ascii="Times New Roman" w:hAnsi="Times New Roman" w:cs="Times New Roman"/>
          <w:sz w:val="28"/>
          <w:szCs w:val="28"/>
          <w:lang w:val="en-US"/>
        </w:rPr>
        <w:t>DACCON</w:t>
      </w:r>
    </w:p>
    <w:tbl>
      <w:tblPr>
        <w:tblW w:w="9554" w:type="dxa"/>
        <w:tblInd w:w="94" w:type="dxa"/>
        <w:tblLayout w:type="fixed"/>
        <w:tblLook w:val="0000" w:firstRow="0" w:lastRow="0" w:firstColumn="0" w:lastColumn="0" w:noHBand="0" w:noVBand="0"/>
      </w:tblPr>
      <w:tblGrid>
        <w:gridCol w:w="1597"/>
        <w:gridCol w:w="1843"/>
        <w:gridCol w:w="6114"/>
      </w:tblGrid>
      <w:tr w:rsidR="00811804" w:rsidRPr="00552D4F" w:rsidTr="00811DAC">
        <w:trPr>
          <w:trHeight w:val="630"/>
        </w:trPr>
        <w:tc>
          <w:tcPr>
            <w:tcW w:w="1597" w:type="dxa"/>
            <w:tcBorders>
              <w:top w:val="single" w:sz="8" w:space="0" w:color="auto"/>
              <w:left w:val="single" w:sz="8" w:space="0" w:color="auto"/>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Расположение бит</w:t>
            </w:r>
          </w:p>
        </w:tc>
        <w:tc>
          <w:tcPr>
            <w:tcW w:w="1843" w:type="dxa"/>
            <w:tcBorders>
              <w:top w:val="single" w:sz="8" w:space="0" w:color="auto"/>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Мнемоника</w:t>
            </w:r>
          </w:p>
        </w:tc>
        <w:tc>
          <w:tcPr>
            <w:tcW w:w="6114" w:type="dxa"/>
            <w:tcBorders>
              <w:top w:val="single" w:sz="8" w:space="0" w:color="auto"/>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Описание</w:t>
            </w:r>
          </w:p>
        </w:tc>
      </w:tr>
      <w:tr w:rsidR="00811804" w:rsidRPr="00552D4F" w:rsidTr="00811DAC">
        <w:trPr>
          <w:trHeight w:val="790"/>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DACCON7</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MODE</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Бит устанавливает режим работы обоих ЦАП. Если =1, то 8-ми битный. Если = 0, то 12-битный</w:t>
            </w:r>
          </w:p>
        </w:tc>
      </w:tr>
      <w:tr w:rsidR="00811804" w:rsidRPr="00552D4F" w:rsidTr="00811DAC">
        <w:trPr>
          <w:trHeight w:val="684"/>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DACCON6</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RNG1</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выбора диапазона ЦАП1. Если =1, то диапазон </w:t>
            </w:r>
            <w:proofErr w:type="gramStart"/>
            <w:r w:rsidRPr="00552D4F">
              <w:rPr>
                <w:rFonts w:ascii="Times New Roman" w:hAnsi="Times New Roman" w:cs="Times New Roman"/>
                <w:sz w:val="28"/>
                <w:szCs w:val="28"/>
              </w:rPr>
              <w:t>0..</w:t>
            </w:r>
            <w:proofErr w:type="gramEnd"/>
            <w:r w:rsidRPr="00552D4F">
              <w:rPr>
                <w:rFonts w:ascii="Times New Roman" w:hAnsi="Times New Roman" w:cs="Times New Roman"/>
                <w:sz w:val="28"/>
                <w:szCs w:val="28"/>
              </w:rPr>
              <w:t xml:space="preserve">5В                                              Если = 1, то диапазон 0..2,5В                 </w:t>
            </w:r>
          </w:p>
        </w:tc>
      </w:tr>
      <w:tr w:rsidR="00811804" w:rsidRPr="00552D4F" w:rsidTr="00811DAC">
        <w:trPr>
          <w:trHeight w:val="704"/>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DACCON5</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RNG0</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выбора диапазона ЦАП0. Если =1, то диапазон </w:t>
            </w:r>
            <w:proofErr w:type="gramStart"/>
            <w:r w:rsidRPr="00552D4F">
              <w:rPr>
                <w:rFonts w:ascii="Times New Roman" w:hAnsi="Times New Roman" w:cs="Times New Roman"/>
                <w:sz w:val="28"/>
                <w:szCs w:val="28"/>
              </w:rPr>
              <w:t>0..</w:t>
            </w:r>
            <w:proofErr w:type="gramEnd"/>
            <w:r w:rsidRPr="00552D4F">
              <w:rPr>
                <w:rFonts w:ascii="Times New Roman" w:hAnsi="Times New Roman" w:cs="Times New Roman"/>
                <w:sz w:val="28"/>
                <w:szCs w:val="28"/>
              </w:rPr>
              <w:t xml:space="preserve">5В                                              Если = 1, то диапазон 0..2,5В                 </w:t>
            </w:r>
          </w:p>
        </w:tc>
      </w:tr>
      <w:tr w:rsidR="00811804" w:rsidRPr="00552D4F" w:rsidTr="00811DAC">
        <w:trPr>
          <w:trHeight w:val="697"/>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DACCON4</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CLR1</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очистки ЦАП1. Если =1, то выход ЦАП1 соответствует коду. Если = 0, то выход равен 0В                 </w:t>
            </w:r>
          </w:p>
        </w:tc>
      </w:tr>
      <w:tr w:rsidR="00811804" w:rsidRPr="00552D4F" w:rsidTr="00811DAC">
        <w:trPr>
          <w:trHeight w:val="702"/>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DACCON3</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CLR0</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очистки ЦАП0. Если =1, то выход ЦАП0 соответствует коду. Если = 0, то выход равен 0В                 </w:t>
            </w:r>
          </w:p>
        </w:tc>
      </w:tr>
      <w:tr w:rsidR="00811804" w:rsidRPr="00552D4F" w:rsidTr="00811DAC">
        <w:trPr>
          <w:trHeight w:val="614"/>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DACCON2</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SYNC</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синхронизации ЦАП0/1. </w:t>
            </w:r>
          </w:p>
        </w:tc>
      </w:tr>
      <w:tr w:rsidR="00811804" w:rsidRPr="00552D4F" w:rsidTr="00811DAC">
        <w:trPr>
          <w:trHeight w:val="519"/>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DACCON1</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PD1</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 xml:space="preserve">Бит включения ЦАП1. Если =1, то ЦАП1 включён                                                    Если = 0, то ЦАП1 выключен                 </w:t>
            </w:r>
          </w:p>
        </w:tc>
      </w:tr>
      <w:tr w:rsidR="00811804" w:rsidRPr="00552D4F" w:rsidTr="00811DAC">
        <w:trPr>
          <w:trHeight w:val="667"/>
        </w:trPr>
        <w:tc>
          <w:tcPr>
            <w:tcW w:w="1597" w:type="dxa"/>
            <w:tcBorders>
              <w:top w:val="nil"/>
              <w:left w:val="single" w:sz="8" w:space="0" w:color="auto"/>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DACCON0</w:t>
            </w:r>
          </w:p>
        </w:tc>
        <w:tc>
          <w:tcPr>
            <w:tcW w:w="1843" w:type="dxa"/>
            <w:tcBorders>
              <w:top w:val="nil"/>
              <w:left w:val="nil"/>
              <w:bottom w:val="single" w:sz="8" w:space="0" w:color="auto"/>
              <w:right w:val="single" w:sz="4"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sidRPr="00552D4F">
              <w:rPr>
                <w:rFonts w:ascii="Times New Roman" w:hAnsi="Times New Roman" w:cs="Times New Roman"/>
                <w:sz w:val="28"/>
                <w:szCs w:val="28"/>
              </w:rPr>
              <w:t>PD0</w:t>
            </w:r>
          </w:p>
        </w:tc>
        <w:tc>
          <w:tcPr>
            <w:tcW w:w="6114" w:type="dxa"/>
            <w:tcBorders>
              <w:top w:val="nil"/>
              <w:left w:val="nil"/>
              <w:bottom w:val="single" w:sz="8" w:space="0" w:color="auto"/>
              <w:right w:val="single" w:sz="8" w:space="0" w:color="auto"/>
            </w:tcBorders>
            <w:shd w:val="clear" w:color="auto" w:fill="auto"/>
            <w:vAlign w:val="center"/>
          </w:tcPr>
          <w:p w:rsidR="00811804" w:rsidRPr="00552D4F" w:rsidRDefault="00811804" w:rsidP="00811DAC">
            <w:pPr>
              <w:jc w:val="both"/>
              <w:rPr>
                <w:rFonts w:ascii="Times New Roman" w:hAnsi="Times New Roman" w:cs="Times New Roman"/>
                <w:sz w:val="28"/>
                <w:szCs w:val="28"/>
              </w:rPr>
            </w:pPr>
            <w:r>
              <w:rPr>
                <w:rFonts w:ascii="Times New Roman" w:hAnsi="Times New Roman" w:cs="Times New Roman"/>
                <w:sz w:val="28"/>
                <w:szCs w:val="28"/>
              </w:rPr>
              <w:t>Бит включения ЦАП0</w:t>
            </w:r>
            <w:r w:rsidRPr="00552D4F">
              <w:rPr>
                <w:rFonts w:ascii="Times New Roman" w:hAnsi="Times New Roman" w:cs="Times New Roman"/>
                <w:sz w:val="28"/>
                <w:szCs w:val="28"/>
              </w:rPr>
              <w:t xml:space="preserve">. Если =1, то ЦАП1 включён                                                    Если = 0, то ЦАП1 выключен                 </w:t>
            </w:r>
          </w:p>
        </w:tc>
      </w:tr>
    </w:tbl>
    <w:p w:rsidR="00811804" w:rsidRDefault="00811804" w:rsidP="00811804">
      <w:pPr>
        <w:tabs>
          <w:tab w:val="left" w:pos="6600"/>
        </w:tabs>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p>
    <w:p w:rsidR="00811804" w:rsidRPr="00A368A8" w:rsidRDefault="00811804" w:rsidP="00811804">
      <w:pPr>
        <w:tabs>
          <w:tab w:val="left" w:pos="6600"/>
        </w:tabs>
        <w:jc w:val="both"/>
        <w:rPr>
          <w:rFonts w:ascii="Times New Roman" w:hAnsi="Times New Roman" w:cs="Times New Roman"/>
          <w:sz w:val="28"/>
          <w:szCs w:val="28"/>
        </w:rPr>
      </w:pPr>
      <w:r>
        <w:rPr>
          <w:rFonts w:ascii="Times New Roman" w:hAnsi="Times New Roman" w:cs="Times New Roman"/>
          <w:sz w:val="28"/>
          <w:szCs w:val="28"/>
        </w:rPr>
        <w:t xml:space="preserve">Таблица 10 -назначение битов регистра </w:t>
      </w:r>
      <w:r>
        <w:rPr>
          <w:rFonts w:ascii="Times New Roman" w:hAnsi="Times New Roman" w:cs="Times New Roman"/>
          <w:sz w:val="28"/>
          <w:szCs w:val="28"/>
          <w:lang w:val="en-US"/>
        </w:rPr>
        <w:t>ENA</w:t>
      </w:r>
      <w:r w:rsidRPr="005221B3">
        <w:rPr>
          <w:rFonts w:ascii="Times New Roman" w:hAnsi="Times New Roman" w:cs="Times New Roman"/>
          <w:sz w:val="28"/>
          <w:szCs w:val="28"/>
        </w:rPr>
        <w:t>.</w:t>
      </w:r>
    </w:p>
    <w:tbl>
      <w:tblPr>
        <w:tblStyle w:val="a3"/>
        <w:tblW w:w="0" w:type="auto"/>
        <w:tblLook w:val="04A0" w:firstRow="1" w:lastRow="0" w:firstColumn="1" w:lastColumn="0" w:noHBand="0" w:noVBand="1"/>
      </w:tblPr>
      <w:tblGrid>
        <w:gridCol w:w="988"/>
        <w:gridCol w:w="1701"/>
        <w:gridCol w:w="6656"/>
      </w:tblGrid>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rPr>
            </w:pPr>
            <w:r w:rsidRPr="008E7921">
              <w:rPr>
                <w:rFonts w:ascii="Times New Roman" w:hAnsi="Times New Roman" w:cs="Times New Roman"/>
              </w:rPr>
              <w:t>Бит</w:t>
            </w:r>
          </w:p>
        </w:tc>
        <w:tc>
          <w:tcPr>
            <w:tcW w:w="1701" w:type="dxa"/>
          </w:tcPr>
          <w:p w:rsidR="00811804" w:rsidRPr="008E7921" w:rsidRDefault="00811804" w:rsidP="00811DAC">
            <w:pPr>
              <w:tabs>
                <w:tab w:val="left" w:pos="6600"/>
              </w:tabs>
              <w:jc w:val="both"/>
              <w:rPr>
                <w:rFonts w:ascii="Times New Roman" w:hAnsi="Times New Roman" w:cs="Times New Roman"/>
              </w:rPr>
            </w:pPr>
            <w:r w:rsidRPr="008E7921">
              <w:rPr>
                <w:rFonts w:ascii="Times New Roman" w:hAnsi="Times New Roman" w:cs="Times New Roman"/>
              </w:rPr>
              <w:t>Мнемоника</w:t>
            </w:r>
          </w:p>
        </w:tc>
        <w:tc>
          <w:tcPr>
            <w:tcW w:w="6656" w:type="dxa"/>
          </w:tcPr>
          <w:p w:rsidR="00811804" w:rsidRPr="008E7921" w:rsidRDefault="00811804" w:rsidP="00811DAC">
            <w:pPr>
              <w:tabs>
                <w:tab w:val="left" w:pos="6600"/>
              </w:tabs>
              <w:jc w:val="both"/>
              <w:rPr>
                <w:rFonts w:ascii="Times New Roman" w:hAnsi="Times New Roman" w:cs="Times New Roman"/>
              </w:rPr>
            </w:pPr>
            <w:r w:rsidRPr="008E7921">
              <w:rPr>
                <w:rFonts w:ascii="Times New Roman" w:hAnsi="Times New Roman" w:cs="Times New Roman"/>
              </w:rPr>
              <w:t>Описание</w:t>
            </w:r>
          </w:p>
        </w:tc>
      </w:tr>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rPr>
            </w:pPr>
            <w:r w:rsidRPr="008E7921">
              <w:rPr>
                <w:rFonts w:ascii="Times New Roman" w:hAnsi="Times New Roman" w:cs="Times New Roman"/>
              </w:rPr>
              <w:t>0</w:t>
            </w:r>
          </w:p>
        </w:tc>
        <w:tc>
          <w:tcPr>
            <w:tcW w:w="1701" w:type="dxa"/>
          </w:tcPr>
          <w:p w:rsidR="00811804" w:rsidRPr="00A368A8" w:rsidRDefault="00811804" w:rsidP="00811DAC">
            <w:pPr>
              <w:tabs>
                <w:tab w:val="left" w:pos="6600"/>
              </w:tabs>
              <w:jc w:val="both"/>
              <w:rPr>
                <w:rFonts w:ascii="Times New Roman" w:hAnsi="Times New Roman" w:cs="Times New Roman"/>
              </w:rPr>
            </w:pPr>
            <w:r w:rsidRPr="008E7921">
              <w:rPr>
                <w:rFonts w:ascii="Times New Roman" w:hAnsi="Times New Roman" w:cs="Times New Roman"/>
                <w:lang w:val="en-US"/>
              </w:rPr>
              <w:t>EN</w:t>
            </w:r>
            <w:r w:rsidRPr="00A368A8">
              <w:rPr>
                <w:rFonts w:ascii="Times New Roman" w:hAnsi="Times New Roman" w:cs="Times New Roman"/>
              </w:rPr>
              <w:t>_</w:t>
            </w:r>
            <w:r w:rsidRPr="008E7921">
              <w:rPr>
                <w:rFonts w:ascii="Times New Roman" w:hAnsi="Times New Roman" w:cs="Times New Roman"/>
                <w:lang w:val="en-US"/>
              </w:rPr>
              <w:t>LO</w:t>
            </w:r>
          </w:p>
        </w:tc>
        <w:tc>
          <w:tcPr>
            <w:tcW w:w="6656" w:type="dxa"/>
          </w:tcPr>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В полной конфигурации бит EN_LO нужен для управления</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 xml:space="preserve">младшими 8 разрядами (биты </w:t>
            </w:r>
            <w:proofErr w:type="gramStart"/>
            <w:r w:rsidRPr="008E7921">
              <w:rPr>
                <w:rFonts w:ascii="Times New Roman" w:eastAsia="TimesNewRomanPSMT" w:hAnsi="Times New Roman" w:cs="Times New Roman"/>
              </w:rPr>
              <w:t>0..</w:t>
            </w:r>
            <w:proofErr w:type="gramEnd"/>
            <w:r w:rsidRPr="008E7921">
              <w:rPr>
                <w:rFonts w:ascii="Times New Roman" w:eastAsia="TimesNewRomanPSMT" w:hAnsi="Times New Roman" w:cs="Times New Roman"/>
              </w:rPr>
              <w:t>7) 16-разрядного порта ввода-</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lastRenderedPageBreak/>
              <w:t>вывода. Если записать в EN_LO логический «0», то порт ввода-</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вывода переводится в Z-состояние и появляется возможность</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чтения данных из EXT_LO. При записи в данный бит логической</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«1» порт переключается на вывод и данные, записанные в регистр</w:t>
            </w:r>
          </w:p>
          <w:p w:rsidR="00811804" w:rsidRPr="008E7921" w:rsidRDefault="00811804" w:rsidP="00811DAC">
            <w:pPr>
              <w:autoSpaceDE w:val="0"/>
              <w:adjustRightInd w:val="0"/>
              <w:rPr>
                <w:rFonts w:ascii="Times New Roman" w:eastAsia="TimesNewRomanPSMT" w:hAnsi="Times New Roman" w:cs="Times New Roman"/>
              </w:rPr>
            </w:pPr>
            <w:r w:rsidRPr="008E7921">
              <w:rPr>
                <w:rFonts w:ascii="Times New Roman" w:eastAsia="TimesNewRomanPSMT" w:hAnsi="Times New Roman" w:cs="Times New Roman"/>
              </w:rPr>
              <w:t>EXT_LO, попадают на выход порта ввода-вывода.</w:t>
            </w:r>
          </w:p>
          <w:p w:rsidR="00811804" w:rsidRPr="008E7921" w:rsidRDefault="00811804" w:rsidP="00811DAC">
            <w:pPr>
              <w:tabs>
                <w:tab w:val="left" w:pos="6600"/>
              </w:tabs>
              <w:jc w:val="both"/>
              <w:rPr>
                <w:rFonts w:ascii="Times New Roman" w:hAnsi="Times New Roman" w:cs="Times New Roman"/>
              </w:rPr>
            </w:pPr>
          </w:p>
        </w:tc>
      </w:tr>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lastRenderedPageBreak/>
              <w:t>1</w:t>
            </w:r>
          </w:p>
        </w:tc>
        <w:tc>
          <w:tcPr>
            <w:tcW w:w="1701"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EN_HI</w:t>
            </w:r>
          </w:p>
        </w:tc>
        <w:tc>
          <w:tcPr>
            <w:tcW w:w="6656" w:type="dxa"/>
          </w:tcPr>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В полной конфигурации бит EN_HI нужен для управления</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 xml:space="preserve">старшими 8 разрядами (биты </w:t>
            </w:r>
            <w:proofErr w:type="gramStart"/>
            <w:r w:rsidRPr="008E7921">
              <w:rPr>
                <w:rFonts w:ascii="Times New Roman" w:eastAsia="TimesNewRomanPSMT" w:hAnsi="Times New Roman" w:cs="Times New Roman"/>
                <w:sz w:val="24"/>
                <w:szCs w:val="24"/>
              </w:rPr>
              <w:t>8..</w:t>
            </w:r>
            <w:proofErr w:type="gramEnd"/>
            <w:r w:rsidRPr="008E7921">
              <w:rPr>
                <w:rFonts w:ascii="Times New Roman" w:eastAsia="TimesNewRomanPSMT" w:hAnsi="Times New Roman" w:cs="Times New Roman"/>
                <w:sz w:val="24"/>
                <w:szCs w:val="24"/>
              </w:rPr>
              <w:t>15) 16-разрядного порта ввода-</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вывода. Если записать в EN_HI логический «0», то порт ввода-</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вывода переводится в Z-состояние и появляется возможность</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чтения данных из EXT_HI. При записи в данный бит логической</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«1» порт переключается на вывод и данные, записанные в регистр</w:t>
            </w:r>
          </w:p>
          <w:p w:rsidR="00811804" w:rsidRPr="008E7921" w:rsidRDefault="00811804" w:rsidP="00811DAC">
            <w:pPr>
              <w:tabs>
                <w:tab w:val="left" w:pos="6600"/>
              </w:tabs>
              <w:jc w:val="both"/>
              <w:rPr>
                <w:rFonts w:ascii="Times New Roman" w:hAnsi="Times New Roman" w:cs="Times New Roman"/>
              </w:rPr>
            </w:pPr>
            <w:r w:rsidRPr="008E7921">
              <w:rPr>
                <w:rFonts w:ascii="Times New Roman" w:eastAsia="TimesNewRomanPSMT" w:hAnsi="Times New Roman" w:cs="Times New Roman"/>
                <w:sz w:val="24"/>
                <w:szCs w:val="24"/>
              </w:rPr>
              <w:t>EXT_HI, попадают на выход порта ввода-вывода.</w:t>
            </w:r>
          </w:p>
        </w:tc>
      </w:tr>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2..4</w:t>
            </w:r>
          </w:p>
        </w:tc>
        <w:tc>
          <w:tcPr>
            <w:tcW w:w="1701"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EPMSND0-EPMSND2</w:t>
            </w:r>
          </w:p>
        </w:tc>
        <w:tc>
          <w:tcPr>
            <w:tcW w:w="6656" w:type="dxa"/>
          </w:tcPr>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Выход звукового ЦАП. Задает уровень напряжения на динамике.</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Позволяет формировать звуковые сигналы различной тональности</w:t>
            </w:r>
          </w:p>
          <w:p w:rsidR="00811804" w:rsidRPr="008E7921" w:rsidRDefault="00811804" w:rsidP="00811DAC">
            <w:pPr>
              <w:tabs>
                <w:tab w:val="left" w:pos="6600"/>
              </w:tabs>
              <w:jc w:val="both"/>
              <w:rPr>
                <w:rFonts w:ascii="Times New Roman" w:hAnsi="Times New Roman" w:cs="Times New Roman"/>
              </w:rPr>
            </w:pPr>
            <w:r w:rsidRPr="008E7921">
              <w:rPr>
                <w:rFonts w:ascii="Times New Roman" w:eastAsia="TimesNewRomanPSMT" w:hAnsi="Times New Roman" w:cs="Times New Roman"/>
                <w:sz w:val="24"/>
                <w:szCs w:val="24"/>
              </w:rPr>
              <w:t>и громкости.</w:t>
            </w:r>
          </w:p>
        </w:tc>
      </w:tr>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5</w:t>
            </w:r>
          </w:p>
        </w:tc>
        <w:tc>
          <w:tcPr>
            <w:tcW w:w="1701"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INT0</w:t>
            </w:r>
          </w:p>
        </w:tc>
        <w:tc>
          <w:tcPr>
            <w:tcW w:w="6656" w:type="dxa"/>
          </w:tcPr>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При записи логического «0» в этот бит на вход INT0 ADuC812</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также попадает логический «0». Бит можно использовать для</w:t>
            </w:r>
          </w:p>
          <w:p w:rsidR="00811804" w:rsidRPr="008E7921" w:rsidRDefault="00811804" w:rsidP="00811DAC">
            <w:pPr>
              <w:tabs>
                <w:tab w:val="left" w:pos="6600"/>
              </w:tabs>
              <w:jc w:val="both"/>
              <w:rPr>
                <w:rFonts w:ascii="Times New Roman" w:hAnsi="Times New Roman" w:cs="Times New Roman"/>
              </w:rPr>
            </w:pPr>
            <w:r w:rsidRPr="008E7921">
              <w:rPr>
                <w:rFonts w:ascii="Times New Roman" w:eastAsia="TimesNewRomanPSMT" w:hAnsi="Times New Roman" w:cs="Times New Roman"/>
                <w:sz w:val="24"/>
                <w:szCs w:val="24"/>
              </w:rPr>
              <w:t>формирования внешнего прерывания для микроконтроллера.</w:t>
            </w:r>
          </w:p>
        </w:tc>
      </w:tr>
      <w:tr w:rsidR="00811804" w:rsidRPr="008E7921" w:rsidTr="00811DAC">
        <w:tc>
          <w:tcPr>
            <w:tcW w:w="988"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6</w:t>
            </w:r>
          </w:p>
        </w:tc>
        <w:tc>
          <w:tcPr>
            <w:tcW w:w="1701" w:type="dxa"/>
          </w:tcPr>
          <w:p w:rsidR="00811804" w:rsidRPr="008E7921" w:rsidRDefault="00811804" w:rsidP="00811DAC">
            <w:pPr>
              <w:tabs>
                <w:tab w:val="left" w:pos="6600"/>
              </w:tabs>
              <w:jc w:val="both"/>
              <w:rPr>
                <w:rFonts w:ascii="Times New Roman" w:hAnsi="Times New Roman" w:cs="Times New Roman"/>
                <w:lang w:val="en-US"/>
              </w:rPr>
            </w:pPr>
            <w:r w:rsidRPr="008E7921">
              <w:rPr>
                <w:rFonts w:ascii="Times New Roman" w:hAnsi="Times New Roman" w:cs="Times New Roman"/>
                <w:lang w:val="en-US"/>
              </w:rPr>
              <w:t>KB</w:t>
            </w:r>
          </w:p>
        </w:tc>
        <w:tc>
          <w:tcPr>
            <w:tcW w:w="6656" w:type="dxa"/>
          </w:tcPr>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В полной конфигурации при записи логического «0» прерывание от</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клавиатуры запрещается. Если бит установлен в «1», то прерывание</w:t>
            </w:r>
          </w:p>
          <w:p w:rsidR="00811804" w:rsidRPr="008E7921" w:rsidRDefault="00811804" w:rsidP="00811DAC">
            <w:pPr>
              <w:autoSpaceDE w:val="0"/>
              <w:adjustRightInd w:val="0"/>
              <w:rPr>
                <w:rFonts w:ascii="Times New Roman" w:eastAsia="TimesNewRomanPSMT" w:hAnsi="Times New Roman" w:cs="Times New Roman"/>
                <w:sz w:val="24"/>
                <w:szCs w:val="24"/>
              </w:rPr>
            </w:pPr>
            <w:r w:rsidRPr="008E7921">
              <w:rPr>
                <w:rFonts w:ascii="Times New Roman" w:eastAsia="TimesNewRomanPSMT" w:hAnsi="Times New Roman" w:cs="Times New Roman"/>
                <w:sz w:val="24"/>
                <w:szCs w:val="24"/>
              </w:rPr>
              <w:t>от клавиатуры разрешено. В упрощенной конфигурации бит KB</w:t>
            </w:r>
          </w:p>
          <w:p w:rsidR="00811804" w:rsidRPr="008E7921" w:rsidRDefault="00811804" w:rsidP="00811DAC">
            <w:pPr>
              <w:tabs>
                <w:tab w:val="left" w:pos="6600"/>
              </w:tabs>
              <w:jc w:val="both"/>
              <w:rPr>
                <w:rFonts w:ascii="Times New Roman" w:hAnsi="Times New Roman" w:cs="Times New Roman"/>
              </w:rPr>
            </w:pPr>
            <w:r w:rsidRPr="008E7921">
              <w:rPr>
                <w:rFonts w:ascii="Times New Roman" w:eastAsia="TimesNewRomanPSMT" w:hAnsi="Times New Roman" w:cs="Times New Roman"/>
                <w:sz w:val="24"/>
                <w:szCs w:val="24"/>
              </w:rPr>
              <w:t>всегда равен нулю, т.е. прерывание клавиатуры запрещено.</w:t>
            </w:r>
          </w:p>
        </w:tc>
      </w:tr>
    </w:tbl>
    <w:p w:rsidR="00811804" w:rsidRDefault="00811804" w:rsidP="00811804">
      <w:pPr>
        <w:rPr>
          <w:rFonts w:ascii="Times New Roman" w:hAnsi="Times New Roman" w:cs="Times New Roman"/>
          <w:sz w:val="28"/>
          <w:szCs w:val="28"/>
        </w:rPr>
      </w:pPr>
    </w:p>
    <w:p w:rsidR="00811804" w:rsidRPr="00A01F78"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 xml:space="preserve">Демонстрационная программа управления </w:t>
      </w:r>
      <w:proofErr w:type="spellStart"/>
      <w:r>
        <w:rPr>
          <w:rFonts w:ascii="Times New Roman" w:hAnsi="Times New Roman" w:cs="Times New Roman"/>
          <w:sz w:val="28"/>
          <w:szCs w:val="28"/>
        </w:rPr>
        <w:t>ЦАПом</w:t>
      </w:r>
      <w:proofErr w:type="spellEnd"/>
    </w:p>
    <w:p w:rsidR="00811804" w:rsidRPr="005B55C4" w:rsidRDefault="00811804" w:rsidP="00811804">
      <w:pPr>
        <w:rPr>
          <w:rFonts w:ascii="Times New Roman" w:hAnsi="Times New Roman" w:cs="Times New Roman"/>
          <w:sz w:val="28"/>
          <w:szCs w:val="28"/>
        </w:rPr>
      </w:pPr>
      <w:r w:rsidRPr="005B55C4">
        <w:rPr>
          <w:rFonts w:ascii="Times New Roman" w:hAnsi="Times New Roman" w:cs="Times New Roman"/>
          <w:sz w:val="28"/>
          <w:szCs w:val="28"/>
        </w:rPr>
        <w:t>#</w:t>
      </w:r>
      <w:r>
        <w:rPr>
          <w:rFonts w:ascii="Times New Roman" w:hAnsi="Times New Roman" w:cs="Times New Roman"/>
          <w:sz w:val="28"/>
          <w:szCs w:val="28"/>
          <w:lang w:val="en-US"/>
        </w:rPr>
        <w:t>INCLUDE</w:t>
      </w:r>
      <w:r w:rsidRPr="005B55C4">
        <w:rPr>
          <w:rFonts w:ascii="Times New Roman" w:hAnsi="Times New Roman" w:cs="Times New Roman"/>
          <w:sz w:val="28"/>
          <w:szCs w:val="28"/>
        </w:rPr>
        <w:tab/>
        <w:t>"</w:t>
      </w:r>
      <w:r>
        <w:rPr>
          <w:rFonts w:ascii="Times New Roman" w:hAnsi="Times New Roman" w:cs="Times New Roman"/>
          <w:sz w:val="28"/>
          <w:szCs w:val="28"/>
          <w:lang w:val="en-US"/>
        </w:rPr>
        <w:t>DEFINE</w:t>
      </w:r>
      <w:r w:rsidRPr="005B55C4">
        <w:rPr>
          <w:rFonts w:ascii="Times New Roman" w:hAnsi="Times New Roman" w:cs="Times New Roman"/>
          <w:sz w:val="28"/>
          <w:szCs w:val="28"/>
        </w:rPr>
        <w:t>.</w:t>
      </w:r>
      <w:r>
        <w:rPr>
          <w:rFonts w:ascii="Times New Roman" w:hAnsi="Times New Roman" w:cs="Times New Roman"/>
          <w:sz w:val="28"/>
          <w:szCs w:val="28"/>
          <w:lang w:val="en-US"/>
        </w:rPr>
        <w:t>ASM</w:t>
      </w:r>
      <w:r w:rsidRPr="005B55C4">
        <w:rPr>
          <w:rFonts w:ascii="Times New Roman" w:hAnsi="Times New Roman" w:cs="Times New Roman"/>
          <w:sz w:val="28"/>
          <w:szCs w:val="28"/>
        </w:rPr>
        <w:t xml:space="preserve">" </w:t>
      </w:r>
      <w:proofErr w:type="gramStart"/>
      <w:r w:rsidRPr="005B55C4">
        <w:rPr>
          <w:rFonts w:ascii="Times New Roman" w:hAnsi="Times New Roman" w:cs="Times New Roman"/>
          <w:sz w:val="28"/>
          <w:szCs w:val="28"/>
        </w:rPr>
        <w:t xml:space="preserve">  </w:t>
      </w:r>
      <w:r w:rsidRPr="00462060">
        <w:rPr>
          <w:rFonts w:ascii="Times New Roman" w:hAnsi="Times New Roman" w:cs="Times New Roman"/>
          <w:sz w:val="28"/>
          <w:szCs w:val="28"/>
        </w:rPr>
        <w:t>;</w:t>
      </w:r>
      <w:proofErr w:type="gramEnd"/>
      <w:r w:rsidRPr="00462060">
        <w:rPr>
          <w:rFonts w:ascii="Times New Roman" w:hAnsi="Times New Roman" w:cs="Times New Roman"/>
          <w:sz w:val="28"/>
          <w:szCs w:val="28"/>
        </w:rPr>
        <w:t xml:space="preserve"> подключение таблицы имён и кодов SFR, ;применённых в программе</w:t>
      </w:r>
    </w:p>
    <w:p w:rsidR="00811804" w:rsidRPr="00A6053F" w:rsidRDefault="00811804" w:rsidP="00811804">
      <w:pPr>
        <w:rPr>
          <w:rFonts w:ascii="Times New Roman" w:hAnsi="Times New Roman" w:cs="Times New Roman"/>
          <w:sz w:val="28"/>
          <w:szCs w:val="28"/>
        </w:rPr>
      </w:pPr>
      <w:r w:rsidRPr="00A01F78">
        <w:rPr>
          <w:rFonts w:ascii="Times New Roman" w:hAnsi="Times New Roman" w:cs="Times New Roman"/>
          <w:sz w:val="28"/>
          <w:szCs w:val="28"/>
          <w:lang w:val="en-US"/>
        </w:rPr>
        <w:t>START</w:t>
      </w:r>
      <w:r w:rsidRPr="00A6053F">
        <w:rPr>
          <w:rFonts w:ascii="Times New Roman" w:hAnsi="Times New Roman" w:cs="Times New Roman"/>
          <w:sz w:val="28"/>
          <w:szCs w:val="28"/>
        </w:rPr>
        <w:t>:</w:t>
      </w:r>
      <w:r w:rsidRPr="00A6053F">
        <w:rPr>
          <w:rFonts w:ascii="Times New Roman" w:hAnsi="Times New Roman" w:cs="Times New Roman"/>
          <w:sz w:val="28"/>
          <w:szCs w:val="28"/>
        </w:rPr>
        <w:tab/>
      </w:r>
      <w:r w:rsidRPr="00A6053F">
        <w:rPr>
          <w:rFonts w:ascii="Times New Roman" w:hAnsi="Times New Roman" w:cs="Times New Roman"/>
          <w:sz w:val="28"/>
          <w:szCs w:val="28"/>
        </w:rPr>
        <w:tab/>
      </w:r>
    </w:p>
    <w:p w:rsidR="00811804" w:rsidRPr="00A6053F" w:rsidRDefault="00811804" w:rsidP="00811804">
      <w:pPr>
        <w:rPr>
          <w:rFonts w:ascii="Times New Roman" w:hAnsi="Times New Roman" w:cs="Times New Roman"/>
          <w:sz w:val="28"/>
          <w:szCs w:val="28"/>
        </w:rPr>
      </w:pPr>
      <w:r w:rsidRPr="00A6053F">
        <w:rPr>
          <w:rFonts w:ascii="Times New Roman" w:hAnsi="Times New Roman" w:cs="Times New Roman"/>
          <w:sz w:val="28"/>
          <w:szCs w:val="28"/>
        </w:rPr>
        <w:tab/>
      </w:r>
      <w:r w:rsidRPr="00A01F78">
        <w:rPr>
          <w:rFonts w:ascii="Times New Roman" w:hAnsi="Times New Roman" w:cs="Times New Roman"/>
          <w:sz w:val="28"/>
          <w:szCs w:val="28"/>
          <w:lang w:val="en-US"/>
        </w:rPr>
        <w:t>MOV</w:t>
      </w:r>
      <w:r w:rsidRPr="00A6053F">
        <w:rPr>
          <w:rFonts w:ascii="Times New Roman" w:hAnsi="Times New Roman" w:cs="Times New Roman"/>
          <w:sz w:val="28"/>
          <w:szCs w:val="28"/>
        </w:rPr>
        <w:tab/>
      </w:r>
      <w:r w:rsidRPr="00A6053F">
        <w:rPr>
          <w:rFonts w:ascii="Times New Roman" w:hAnsi="Times New Roman" w:cs="Times New Roman"/>
          <w:sz w:val="28"/>
          <w:szCs w:val="28"/>
        </w:rPr>
        <w:tab/>
      </w:r>
      <w:r w:rsidRPr="00A01F78">
        <w:rPr>
          <w:rFonts w:ascii="Times New Roman" w:hAnsi="Times New Roman" w:cs="Times New Roman"/>
          <w:sz w:val="28"/>
          <w:szCs w:val="28"/>
          <w:lang w:val="en-US"/>
        </w:rPr>
        <w:t>DAC</w:t>
      </w:r>
      <w:r w:rsidRPr="00A6053F">
        <w:rPr>
          <w:rFonts w:ascii="Times New Roman" w:hAnsi="Times New Roman" w:cs="Times New Roman"/>
          <w:sz w:val="28"/>
          <w:szCs w:val="28"/>
        </w:rPr>
        <w:t>0</w:t>
      </w:r>
      <w:r w:rsidRPr="00A01F78">
        <w:rPr>
          <w:rFonts w:ascii="Times New Roman" w:hAnsi="Times New Roman" w:cs="Times New Roman"/>
          <w:sz w:val="28"/>
          <w:szCs w:val="28"/>
          <w:lang w:val="en-US"/>
        </w:rPr>
        <w:t>H</w:t>
      </w:r>
      <w:proofErr w:type="gramStart"/>
      <w:r w:rsidRPr="00A6053F">
        <w:rPr>
          <w:rFonts w:ascii="Times New Roman" w:hAnsi="Times New Roman" w:cs="Times New Roman"/>
          <w:sz w:val="28"/>
          <w:szCs w:val="28"/>
        </w:rPr>
        <w:t>,#</w:t>
      </w:r>
      <w:proofErr w:type="gramEnd"/>
      <w:r w:rsidRPr="00A6053F">
        <w:rPr>
          <w:rFonts w:ascii="Times New Roman" w:hAnsi="Times New Roman" w:cs="Times New Roman"/>
          <w:sz w:val="28"/>
          <w:szCs w:val="28"/>
        </w:rPr>
        <w:t>0</w:t>
      </w:r>
      <w:proofErr w:type="spellStart"/>
      <w:r w:rsidRPr="00A01F78">
        <w:rPr>
          <w:rFonts w:ascii="Times New Roman" w:hAnsi="Times New Roman" w:cs="Times New Roman"/>
          <w:sz w:val="28"/>
          <w:szCs w:val="28"/>
          <w:lang w:val="en-US"/>
        </w:rPr>
        <w:t>fh</w:t>
      </w:r>
      <w:proofErr w:type="spellEnd"/>
      <w:r w:rsidRPr="00A6053F">
        <w:rPr>
          <w:rFonts w:ascii="Times New Roman" w:hAnsi="Times New Roman" w:cs="Times New Roman"/>
          <w:sz w:val="28"/>
          <w:szCs w:val="28"/>
        </w:rPr>
        <w:t xml:space="preserve"> ; </w:t>
      </w:r>
      <w:r w:rsidRPr="00A01F78">
        <w:rPr>
          <w:rFonts w:ascii="Times New Roman" w:hAnsi="Times New Roman" w:cs="Times New Roman"/>
          <w:sz w:val="28"/>
          <w:szCs w:val="28"/>
        </w:rPr>
        <w:t>старшие</w:t>
      </w:r>
      <w:r w:rsidRPr="00A6053F">
        <w:rPr>
          <w:rFonts w:ascii="Times New Roman" w:hAnsi="Times New Roman" w:cs="Times New Roman"/>
          <w:sz w:val="28"/>
          <w:szCs w:val="28"/>
        </w:rPr>
        <w:t xml:space="preserve"> </w:t>
      </w:r>
      <w:r w:rsidRPr="00A01F78">
        <w:rPr>
          <w:rFonts w:ascii="Times New Roman" w:hAnsi="Times New Roman" w:cs="Times New Roman"/>
          <w:sz w:val="28"/>
          <w:szCs w:val="28"/>
        </w:rPr>
        <w:t>биты</w:t>
      </w:r>
    </w:p>
    <w:p w:rsidR="00811804" w:rsidRPr="00A6053F" w:rsidRDefault="00811804" w:rsidP="00811804">
      <w:pPr>
        <w:rPr>
          <w:rFonts w:ascii="Times New Roman" w:hAnsi="Times New Roman" w:cs="Times New Roman"/>
          <w:sz w:val="28"/>
          <w:szCs w:val="28"/>
        </w:rPr>
      </w:pPr>
      <w:r w:rsidRPr="00A6053F">
        <w:rPr>
          <w:rFonts w:ascii="Times New Roman" w:hAnsi="Times New Roman" w:cs="Times New Roman"/>
          <w:sz w:val="28"/>
          <w:szCs w:val="28"/>
        </w:rPr>
        <w:tab/>
      </w:r>
      <w:r w:rsidRPr="00A01F78">
        <w:rPr>
          <w:rFonts w:ascii="Times New Roman" w:hAnsi="Times New Roman" w:cs="Times New Roman"/>
          <w:sz w:val="28"/>
          <w:szCs w:val="28"/>
          <w:lang w:val="en-US"/>
        </w:rPr>
        <w:t>MOV</w:t>
      </w:r>
      <w:r w:rsidRPr="00A6053F">
        <w:rPr>
          <w:rFonts w:ascii="Times New Roman" w:hAnsi="Times New Roman" w:cs="Times New Roman"/>
          <w:sz w:val="28"/>
          <w:szCs w:val="28"/>
        </w:rPr>
        <w:tab/>
      </w:r>
      <w:r w:rsidRPr="00A6053F">
        <w:rPr>
          <w:rFonts w:ascii="Times New Roman" w:hAnsi="Times New Roman" w:cs="Times New Roman"/>
          <w:sz w:val="28"/>
          <w:szCs w:val="28"/>
        </w:rPr>
        <w:tab/>
      </w:r>
      <w:r w:rsidRPr="00A01F78">
        <w:rPr>
          <w:rFonts w:ascii="Times New Roman" w:hAnsi="Times New Roman" w:cs="Times New Roman"/>
          <w:sz w:val="28"/>
          <w:szCs w:val="28"/>
          <w:lang w:val="en-US"/>
        </w:rPr>
        <w:t>DAC</w:t>
      </w:r>
      <w:r w:rsidRPr="00A6053F">
        <w:rPr>
          <w:rFonts w:ascii="Times New Roman" w:hAnsi="Times New Roman" w:cs="Times New Roman"/>
          <w:sz w:val="28"/>
          <w:szCs w:val="28"/>
        </w:rPr>
        <w:t>0</w:t>
      </w:r>
      <w:r w:rsidRPr="00A01F78">
        <w:rPr>
          <w:rFonts w:ascii="Times New Roman" w:hAnsi="Times New Roman" w:cs="Times New Roman"/>
          <w:sz w:val="28"/>
          <w:szCs w:val="28"/>
          <w:lang w:val="en-US"/>
        </w:rPr>
        <w:t>L</w:t>
      </w:r>
      <w:proofErr w:type="gramStart"/>
      <w:r w:rsidRPr="00A6053F">
        <w:rPr>
          <w:rFonts w:ascii="Times New Roman" w:hAnsi="Times New Roman" w:cs="Times New Roman"/>
          <w:sz w:val="28"/>
          <w:szCs w:val="28"/>
        </w:rPr>
        <w:t>,#</w:t>
      </w:r>
      <w:proofErr w:type="gramEnd"/>
      <w:r w:rsidRPr="00A6053F">
        <w:rPr>
          <w:rFonts w:ascii="Times New Roman" w:hAnsi="Times New Roman" w:cs="Times New Roman"/>
          <w:sz w:val="28"/>
          <w:szCs w:val="28"/>
        </w:rPr>
        <w:t>0</w:t>
      </w:r>
      <w:proofErr w:type="spellStart"/>
      <w:r w:rsidRPr="00A01F78">
        <w:rPr>
          <w:rFonts w:ascii="Times New Roman" w:hAnsi="Times New Roman" w:cs="Times New Roman"/>
          <w:sz w:val="28"/>
          <w:szCs w:val="28"/>
          <w:lang w:val="en-US"/>
        </w:rPr>
        <w:t>ffh</w:t>
      </w:r>
      <w:proofErr w:type="spellEnd"/>
      <w:r w:rsidRPr="00A6053F">
        <w:rPr>
          <w:rFonts w:ascii="Times New Roman" w:hAnsi="Times New Roman" w:cs="Times New Roman"/>
          <w:sz w:val="28"/>
          <w:szCs w:val="28"/>
        </w:rPr>
        <w:t xml:space="preserve"> ; </w:t>
      </w:r>
      <w:r w:rsidRPr="00A01F78">
        <w:rPr>
          <w:rFonts w:ascii="Times New Roman" w:hAnsi="Times New Roman" w:cs="Times New Roman"/>
          <w:sz w:val="28"/>
          <w:szCs w:val="28"/>
        </w:rPr>
        <w:t>младшие</w:t>
      </w:r>
      <w:r w:rsidRPr="00A6053F">
        <w:rPr>
          <w:rFonts w:ascii="Times New Roman" w:hAnsi="Times New Roman" w:cs="Times New Roman"/>
          <w:sz w:val="28"/>
          <w:szCs w:val="28"/>
        </w:rPr>
        <w:t xml:space="preserve"> </w:t>
      </w:r>
      <w:r w:rsidRPr="00A01F78">
        <w:rPr>
          <w:rFonts w:ascii="Times New Roman" w:hAnsi="Times New Roman" w:cs="Times New Roman"/>
          <w:sz w:val="28"/>
          <w:szCs w:val="28"/>
        </w:rPr>
        <w:t>биты</w:t>
      </w:r>
    </w:p>
    <w:p w:rsidR="00811804" w:rsidRPr="005B55C4" w:rsidRDefault="00811804" w:rsidP="00811804">
      <w:pPr>
        <w:rPr>
          <w:rFonts w:ascii="Times New Roman" w:hAnsi="Times New Roman" w:cs="Times New Roman"/>
          <w:sz w:val="28"/>
          <w:szCs w:val="28"/>
        </w:rPr>
      </w:pPr>
      <w:r w:rsidRPr="00A6053F">
        <w:rPr>
          <w:rFonts w:ascii="Times New Roman" w:hAnsi="Times New Roman" w:cs="Times New Roman"/>
          <w:sz w:val="28"/>
          <w:szCs w:val="28"/>
        </w:rPr>
        <w:tab/>
      </w:r>
      <w:proofErr w:type="spellStart"/>
      <w:proofErr w:type="gramStart"/>
      <w:r w:rsidRPr="00A01F78">
        <w:rPr>
          <w:rFonts w:ascii="Times New Roman" w:hAnsi="Times New Roman" w:cs="Times New Roman"/>
          <w:sz w:val="28"/>
          <w:szCs w:val="28"/>
          <w:lang w:val="en-US"/>
        </w:rPr>
        <w:t>mov</w:t>
      </w:r>
      <w:proofErr w:type="spellEnd"/>
      <w:proofErr w:type="gramEnd"/>
      <w:r w:rsidRPr="005B55C4">
        <w:rPr>
          <w:rFonts w:ascii="Times New Roman" w:hAnsi="Times New Roman" w:cs="Times New Roman"/>
          <w:sz w:val="28"/>
          <w:szCs w:val="28"/>
        </w:rPr>
        <w:t xml:space="preserve"> </w:t>
      </w:r>
      <w:r w:rsidRPr="00A01F78">
        <w:rPr>
          <w:rFonts w:ascii="Times New Roman" w:hAnsi="Times New Roman" w:cs="Times New Roman"/>
          <w:sz w:val="28"/>
          <w:szCs w:val="28"/>
          <w:lang w:val="en-US"/>
        </w:rPr>
        <w:t>DACCON</w:t>
      </w:r>
      <w:r w:rsidRPr="005B55C4">
        <w:rPr>
          <w:rFonts w:ascii="Times New Roman" w:hAnsi="Times New Roman" w:cs="Times New Roman"/>
          <w:sz w:val="28"/>
          <w:szCs w:val="28"/>
        </w:rPr>
        <w:t>,#00011101</w:t>
      </w:r>
      <w:r w:rsidRPr="00A01F78">
        <w:rPr>
          <w:rFonts w:ascii="Times New Roman" w:hAnsi="Times New Roman" w:cs="Times New Roman"/>
          <w:sz w:val="28"/>
          <w:szCs w:val="28"/>
          <w:lang w:val="en-US"/>
        </w:rPr>
        <w:t>b</w:t>
      </w:r>
      <w:r w:rsidRPr="005B55C4">
        <w:rPr>
          <w:rFonts w:ascii="Times New Roman" w:hAnsi="Times New Roman" w:cs="Times New Roman"/>
          <w:sz w:val="28"/>
          <w:szCs w:val="28"/>
        </w:rPr>
        <w:t xml:space="preserve"> ; </w:t>
      </w:r>
      <w:r>
        <w:rPr>
          <w:rFonts w:ascii="Times New Roman" w:hAnsi="Times New Roman" w:cs="Times New Roman"/>
          <w:sz w:val="28"/>
          <w:szCs w:val="28"/>
        </w:rPr>
        <w:t>ЦАП</w:t>
      </w:r>
      <w:r w:rsidRPr="005B55C4">
        <w:rPr>
          <w:rFonts w:ascii="Times New Roman" w:hAnsi="Times New Roman" w:cs="Times New Roman"/>
          <w:sz w:val="28"/>
          <w:szCs w:val="28"/>
        </w:rPr>
        <w:t>-0,12-</w:t>
      </w:r>
      <w:r>
        <w:rPr>
          <w:rFonts w:ascii="Times New Roman" w:hAnsi="Times New Roman" w:cs="Times New Roman"/>
          <w:sz w:val="28"/>
          <w:szCs w:val="28"/>
        </w:rPr>
        <w:t>бит</w:t>
      </w:r>
      <w:r w:rsidRPr="005B55C4">
        <w:rPr>
          <w:rFonts w:ascii="Times New Roman" w:hAnsi="Times New Roman" w:cs="Times New Roman"/>
          <w:sz w:val="28"/>
          <w:szCs w:val="28"/>
        </w:rPr>
        <w:t>,</w:t>
      </w:r>
      <w:r>
        <w:rPr>
          <w:rFonts w:ascii="Times New Roman" w:hAnsi="Times New Roman" w:cs="Times New Roman"/>
          <w:sz w:val="28"/>
          <w:szCs w:val="28"/>
        </w:rPr>
        <w:t xml:space="preserve"> </w:t>
      </w:r>
      <w:r w:rsidRPr="005B55C4">
        <w:rPr>
          <w:rFonts w:ascii="Times New Roman" w:hAnsi="Times New Roman" w:cs="Times New Roman"/>
          <w:sz w:val="28"/>
          <w:szCs w:val="28"/>
        </w:rPr>
        <w:t>2,5</w:t>
      </w:r>
      <w:r>
        <w:rPr>
          <w:rFonts w:ascii="Times New Roman" w:hAnsi="Times New Roman" w:cs="Times New Roman"/>
          <w:sz w:val="28"/>
          <w:szCs w:val="28"/>
        </w:rPr>
        <w:t>В.</w:t>
      </w:r>
    </w:p>
    <w:p w:rsidR="00811804" w:rsidRPr="00A01F78" w:rsidRDefault="00811804" w:rsidP="00811804">
      <w:pPr>
        <w:rPr>
          <w:rFonts w:ascii="Times New Roman" w:hAnsi="Times New Roman" w:cs="Times New Roman"/>
          <w:sz w:val="28"/>
          <w:szCs w:val="28"/>
        </w:rPr>
      </w:pPr>
      <w:r w:rsidRPr="005B55C4">
        <w:rPr>
          <w:rFonts w:ascii="Times New Roman" w:hAnsi="Times New Roman" w:cs="Times New Roman"/>
          <w:sz w:val="28"/>
          <w:szCs w:val="28"/>
        </w:rPr>
        <w:tab/>
      </w:r>
      <w:proofErr w:type="spellStart"/>
      <w:r w:rsidRPr="00A01F78">
        <w:rPr>
          <w:rFonts w:ascii="Times New Roman" w:hAnsi="Times New Roman" w:cs="Times New Roman"/>
          <w:sz w:val="28"/>
          <w:szCs w:val="28"/>
        </w:rPr>
        <w:t>sjmp</w:t>
      </w:r>
      <w:proofErr w:type="spellEnd"/>
      <w:r w:rsidRPr="00A01F78">
        <w:rPr>
          <w:rFonts w:ascii="Times New Roman" w:hAnsi="Times New Roman" w:cs="Times New Roman"/>
          <w:sz w:val="28"/>
          <w:szCs w:val="28"/>
        </w:rPr>
        <w:t xml:space="preserve"> START</w:t>
      </w:r>
    </w:p>
    <w:p w:rsidR="00811804" w:rsidRPr="00A01F78" w:rsidRDefault="00811804" w:rsidP="00811804">
      <w:pPr>
        <w:rPr>
          <w:rFonts w:ascii="Times New Roman" w:hAnsi="Times New Roman" w:cs="Times New Roman"/>
          <w:sz w:val="28"/>
          <w:szCs w:val="28"/>
        </w:rPr>
      </w:pPr>
      <w:r w:rsidRPr="00A01F78">
        <w:rPr>
          <w:rFonts w:ascii="Times New Roman" w:hAnsi="Times New Roman" w:cs="Times New Roman"/>
          <w:sz w:val="28"/>
          <w:szCs w:val="28"/>
        </w:rPr>
        <w:tab/>
      </w:r>
      <w:proofErr w:type="gramStart"/>
      <w:r w:rsidRPr="00A01F78">
        <w:rPr>
          <w:rFonts w:ascii="Times New Roman" w:hAnsi="Times New Roman" w:cs="Times New Roman"/>
          <w:sz w:val="28"/>
          <w:szCs w:val="28"/>
        </w:rPr>
        <w:t>.</w:t>
      </w:r>
      <w:proofErr w:type="spellStart"/>
      <w:r w:rsidRPr="00A01F78">
        <w:rPr>
          <w:rFonts w:ascii="Times New Roman" w:hAnsi="Times New Roman" w:cs="Times New Roman"/>
          <w:sz w:val="28"/>
          <w:szCs w:val="28"/>
        </w:rPr>
        <w:t>end</w:t>
      </w:r>
      <w:proofErr w:type="spellEnd"/>
      <w:proofErr w:type="gramEnd"/>
    </w:p>
    <w:p w:rsidR="00811804" w:rsidRDefault="00811804" w:rsidP="00811804">
      <w:pPr>
        <w:rPr>
          <w:rFonts w:ascii="Times New Roman" w:hAnsi="Times New Roman" w:cs="Times New Roman"/>
          <w:sz w:val="28"/>
          <w:szCs w:val="28"/>
        </w:rPr>
      </w:pPr>
      <w:r w:rsidRPr="00A01F78">
        <w:rPr>
          <w:rFonts w:ascii="Times New Roman" w:hAnsi="Times New Roman" w:cs="Times New Roman"/>
          <w:sz w:val="28"/>
          <w:szCs w:val="28"/>
        </w:rPr>
        <w:lastRenderedPageBreak/>
        <w:tab/>
      </w:r>
    </w:p>
    <w:p w:rsidR="00811804" w:rsidRDefault="00811804" w:rsidP="00811804">
      <w:pPr>
        <w:rPr>
          <w:rFonts w:ascii="Times New Roman" w:hAnsi="Times New Roman" w:cs="Times New Roman"/>
          <w:sz w:val="28"/>
          <w:szCs w:val="28"/>
        </w:rPr>
      </w:pPr>
    </w:p>
    <w:p w:rsidR="00811804" w:rsidRDefault="00811804" w:rsidP="00811804">
      <w:pPr>
        <w:rPr>
          <w:rFonts w:ascii="Times New Roman" w:hAnsi="Times New Roman" w:cs="Times New Roman"/>
          <w:sz w:val="28"/>
          <w:szCs w:val="28"/>
        </w:rPr>
      </w:pPr>
    </w:p>
    <w:p w:rsidR="00811804" w:rsidRDefault="00811804" w:rsidP="00811804">
      <w:pPr>
        <w:jc w:val="center"/>
        <w:rPr>
          <w:rFonts w:ascii="Times New Roman" w:hAnsi="Times New Roman" w:cs="Times New Roman"/>
          <w:b/>
          <w:sz w:val="28"/>
          <w:szCs w:val="28"/>
        </w:rPr>
      </w:pPr>
      <w:r w:rsidRPr="00A6053F">
        <w:rPr>
          <w:rFonts w:ascii="Times New Roman" w:hAnsi="Times New Roman" w:cs="Times New Roman"/>
          <w:b/>
          <w:sz w:val="28"/>
          <w:szCs w:val="28"/>
        </w:rPr>
        <w:t xml:space="preserve">Приложение </w:t>
      </w:r>
      <w:r>
        <w:rPr>
          <w:rFonts w:ascii="Times New Roman" w:hAnsi="Times New Roman" w:cs="Times New Roman"/>
          <w:b/>
          <w:sz w:val="28"/>
          <w:szCs w:val="28"/>
        </w:rPr>
        <w:t>Ж</w:t>
      </w:r>
    </w:p>
    <w:p w:rsidR="00811804" w:rsidRDefault="00811804" w:rsidP="00811804">
      <w:pPr>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811804" w:rsidRPr="00E53954" w:rsidRDefault="00811804" w:rsidP="00811804">
      <w:pPr>
        <w:jc w:val="center"/>
        <w:rPr>
          <w:rFonts w:ascii="Times New Roman" w:hAnsi="Times New Roman" w:cs="Times New Roman"/>
          <w:b/>
          <w:sz w:val="28"/>
          <w:szCs w:val="28"/>
        </w:rPr>
      </w:pPr>
      <w:r>
        <w:rPr>
          <w:rFonts w:ascii="Times New Roman" w:hAnsi="Times New Roman" w:cs="Times New Roman"/>
          <w:sz w:val="28"/>
          <w:szCs w:val="28"/>
        </w:rPr>
        <w:t xml:space="preserve">Управление портом расширения </w:t>
      </w:r>
      <w:r>
        <w:rPr>
          <w:rFonts w:ascii="Times New Roman" w:hAnsi="Times New Roman" w:cs="Times New Roman"/>
          <w:sz w:val="28"/>
          <w:szCs w:val="28"/>
          <w:lang w:val="en-US"/>
        </w:rPr>
        <w:t>ENA</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#INCLUDE</w:t>
      </w:r>
      <w:r w:rsidRPr="00F378FE">
        <w:rPr>
          <w:rFonts w:ascii="Times New Roman" w:hAnsi="Times New Roman" w:cs="Times New Roman"/>
          <w:sz w:val="28"/>
          <w:szCs w:val="28"/>
        </w:rPr>
        <w:tab/>
        <w:t xml:space="preserve">"DEFINE.ASM"   </w:t>
      </w:r>
      <w:proofErr w:type="gramStart"/>
      <w:r w:rsidRPr="00F378FE">
        <w:rPr>
          <w:rFonts w:ascii="Times New Roman" w:hAnsi="Times New Roman" w:cs="Times New Roman"/>
          <w:sz w:val="28"/>
          <w:szCs w:val="28"/>
        </w:rPr>
        <w:t xml:space="preserve">  ;</w:t>
      </w:r>
      <w:proofErr w:type="gramEnd"/>
      <w:r w:rsidRPr="00F378FE">
        <w:rPr>
          <w:rFonts w:ascii="Times New Roman" w:hAnsi="Times New Roman" w:cs="Times New Roman"/>
          <w:sz w:val="28"/>
          <w:szCs w:val="28"/>
        </w:rPr>
        <w:t xml:space="preserve"> подключение таблицы имён и кодов SFR, ;применённых в программе</w:t>
      </w:r>
    </w:p>
    <w:p w:rsidR="00811804" w:rsidRPr="00F378FE" w:rsidRDefault="00811804" w:rsidP="00811804">
      <w:pPr>
        <w:rPr>
          <w:rFonts w:ascii="Times New Roman" w:hAnsi="Times New Roman" w:cs="Times New Roman"/>
          <w:sz w:val="28"/>
          <w:szCs w:val="28"/>
        </w:rPr>
      </w:pP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START:</w:t>
      </w:r>
      <w:r w:rsidRPr="00F378FE">
        <w:rPr>
          <w:rFonts w:ascii="Times New Roman" w:hAnsi="Times New Roman" w:cs="Times New Roman"/>
          <w:sz w:val="28"/>
          <w:szCs w:val="28"/>
        </w:rPr>
        <w:tab/>
      </w:r>
      <w:r w:rsidRPr="00F378FE">
        <w:rPr>
          <w:rFonts w:ascii="Times New Roman" w:hAnsi="Times New Roman" w:cs="Times New Roman"/>
          <w:sz w:val="28"/>
          <w:szCs w:val="28"/>
        </w:rPr>
        <w:tab/>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Pr>
          <w:rFonts w:ascii="Times New Roman" w:hAnsi="Times New Roman" w:cs="Times New Roman"/>
          <w:sz w:val="28"/>
          <w:szCs w:val="28"/>
        </w:rPr>
        <w:t>mov</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DPP,#</w:t>
      </w:r>
      <w:proofErr w:type="gramEnd"/>
      <w:r>
        <w:rPr>
          <w:rFonts w:ascii="Times New Roman" w:hAnsi="Times New Roman" w:cs="Times New Roman"/>
          <w:sz w:val="28"/>
          <w:szCs w:val="28"/>
        </w:rPr>
        <w:t>08h</w:t>
      </w:r>
      <w:r>
        <w:rPr>
          <w:rFonts w:ascii="Times New Roman" w:hAnsi="Times New Roman" w:cs="Times New Roman"/>
          <w:sz w:val="28"/>
          <w:szCs w:val="28"/>
        </w:rPr>
        <w:tab/>
        <w:t>;выбор страницы рег</w:t>
      </w:r>
      <w:r w:rsidRPr="00F378FE">
        <w:rPr>
          <w:rFonts w:ascii="Times New Roman" w:hAnsi="Times New Roman" w:cs="Times New Roman"/>
          <w:sz w:val="28"/>
          <w:szCs w:val="28"/>
        </w:rPr>
        <w:t>истра ПЛИС</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DPTR,#</w:t>
      </w:r>
      <w:proofErr w:type="gramEnd"/>
      <w:r w:rsidRPr="00F378FE">
        <w:rPr>
          <w:rFonts w:ascii="Times New Roman" w:hAnsi="Times New Roman" w:cs="Times New Roman"/>
          <w:sz w:val="28"/>
          <w:szCs w:val="28"/>
        </w:rPr>
        <w:t>0004H</w:t>
      </w:r>
      <w:r w:rsidRPr="00F378FE">
        <w:rPr>
          <w:rFonts w:ascii="Times New Roman" w:hAnsi="Times New Roman" w:cs="Times New Roman"/>
          <w:sz w:val="28"/>
          <w:szCs w:val="28"/>
        </w:rPr>
        <w:tab/>
        <w:t>;выбор регистра ENA</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A,#</w:t>
      </w:r>
      <w:proofErr w:type="gramEnd"/>
      <w:r w:rsidRPr="00F378FE">
        <w:rPr>
          <w:rFonts w:ascii="Times New Roman" w:hAnsi="Times New Roman" w:cs="Times New Roman"/>
          <w:sz w:val="28"/>
          <w:szCs w:val="28"/>
        </w:rPr>
        <w:t>02h</w:t>
      </w:r>
      <w:r w:rsidRPr="00F378FE">
        <w:rPr>
          <w:rFonts w:ascii="Times New Roman" w:hAnsi="Times New Roman" w:cs="Times New Roman"/>
          <w:sz w:val="28"/>
          <w:szCs w:val="28"/>
        </w:rPr>
        <w:tab/>
      </w:r>
      <w:r w:rsidRPr="00F378FE">
        <w:rPr>
          <w:rFonts w:ascii="Times New Roman" w:hAnsi="Times New Roman" w:cs="Times New Roman"/>
          <w:sz w:val="28"/>
          <w:szCs w:val="28"/>
        </w:rPr>
        <w:tab/>
      </w:r>
      <w:r w:rsidRPr="00F378FE">
        <w:rPr>
          <w:rFonts w:ascii="Times New Roman" w:hAnsi="Times New Roman" w:cs="Times New Roman"/>
          <w:sz w:val="28"/>
          <w:szCs w:val="28"/>
        </w:rPr>
        <w:tab/>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movX</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DPTR,A</w:t>
      </w:r>
      <w:proofErr w:type="gramEnd"/>
      <w:r w:rsidRPr="00F378FE">
        <w:rPr>
          <w:rFonts w:ascii="Times New Roman" w:hAnsi="Times New Roman" w:cs="Times New Roman"/>
          <w:sz w:val="28"/>
          <w:szCs w:val="28"/>
        </w:rPr>
        <w:tab/>
        <w:t>;задаём параметры, что бы появилась возможность считывать данные из EXT_LO и запись в EXT_HI</w:t>
      </w:r>
    </w:p>
    <w:p w:rsidR="00811804" w:rsidRPr="00F378FE" w:rsidRDefault="00811804" w:rsidP="00811804">
      <w:pPr>
        <w:rPr>
          <w:rFonts w:ascii="Times New Roman" w:hAnsi="Times New Roman" w:cs="Times New Roman"/>
          <w:sz w:val="28"/>
          <w:szCs w:val="28"/>
        </w:rPr>
      </w:pPr>
      <w:proofErr w:type="spellStart"/>
      <w:r w:rsidRPr="00F378FE">
        <w:rPr>
          <w:rFonts w:ascii="Times New Roman" w:hAnsi="Times New Roman" w:cs="Times New Roman"/>
          <w:sz w:val="28"/>
          <w:szCs w:val="28"/>
        </w:rPr>
        <w:t>loop</w:t>
      </w:r>
      <w:proofErr w:type="spellEnd"/>
      <w:r w:rsidRPr="00F378FE">
        <w:rPr>
          <w:rFonts w:ascii="Times New Roman" w:hAnsi="Times New Roman" w:cs="Times New Roman"/>
          <w:sz w:val="28"/>
          <w:szCs w:val="28"/>
        </w:rPr>
        <w:tab/>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DPTR,#</w:t>
      </w:r>
      <w:proofErr w:type="gramEnd"/>
      <w:r w:rsidRPr="00F378FE">
        <w:rPr>
          <w:rFonts w:ascii="Times New Roman" w:hAnsi="Times New Roman" w:cs="Times New Roman"/>
          <w:sz w:val="28"/>
          <w:szCs w:val="28"/>
        </w:rPr>
        <w:t>0002H   ;выбор регистра данных EXT_LO</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movX</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A,@</w:t>
      </w:r>
      <w:proofErr w:type="gramEnd"/>
      <w:r w:rsidRPr="00F378FE">
        <w:rPr>
          <w:rFonts w:ascii="Times New Roman" w:hAnsi="Times New Roman" w:cs="Times New Roman"/>
          <w:sz w:val="28"/>
          <w:szCs w:val="28"/>
        </w:rPr>
        <w:t>DPTR</w:t>
      </w:r>
      <w:r w:rsidRPr="00F378FE">
        <w:rPr>
          <w:rFonts w:ascii="Times New Roman" w:hAnsi="Times New Roman" w:cs="Times New Roman"/>
          <w:sz w:val="28"/>
          <w:szCs w:val="28"/>
        </w:rPr>
        <w:tab/>
      </w:r>
      <w:r w:rsidRPr="00F378FE">
        <w:rPr>
          <w:rFonts w:ascii="Times New Roman" w:hAnsi="Times New Roman" w:cs="Times New Roman"/>
          <w:sz w:val="28"/>
          <w:szCs w:val="28"/>
        </w:rPr>
        <w:tab/>
        <w:t>;запись данных в аккумулятор из регистра EXT_LO</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DPTR,#</w:t>
      </w:r>
      <w:proofErr w:type="gramEnd"/>
      <w:r w:rsidRPr="00F378FE">
        <w:rPr>
          <w:rFonts w:ascii="Times New Roman" w:hAnsi="Times New Roman" w:cs="Times New Roman"/>
          <w:sz w:val="28"/>
          <w:szCs w:val="28"/>
        </w:rPr>
        <w:t>0003H</w:t>
      </w:r>
      <w:r w:rsidRPr="00F378FE">
        <w:rPr>
          <w:rFonts w:ascii="Times New Roman" w:hAnsi="Times New Roman" w:cs="Times New Roman"/>
          <w:sz w:val="28"/>
          <w:szCs w:val="28"/>
        </w:rPr>
        <w:tab/>
      </w:r>
      <w:r w:rsidRPr="00F378FE">
        <w:rPr>
          <w:rFonts w:ascii="Times New Roman" w:hAnsi="Times New Roman" w:cs="Times New Roman"/>
          <w:sz w:val="28"/>
          <w:szCs w:val="28"/>
        </w:rPr>
        <w:tab/>
        <w:t>;выбор регистра EXT_HI</w:t>
      </w: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movX</w:t>
      </w:r>
      <w:proofErr w:type="spellEnd"/>
      <w:r w:rsidRPr="00F378FE">
        <w:rPr>
          <w:rFonts w:ascii="Times New Roman" w:hAnsi="Times New Roman" w:cs="Times New Roman"/>
          <w:sz w:val="28"/>
          <w:szCs w:val="28"/>
        </w:rPr>
        <w:t xml:space="preserve"> @</w:t>
      </w:r>
      <w:proofErr w:type="gramStart"/>
      <w:r w:rsidRPr="00F378FE">
        <w:rPr>
          <w:rFonts w:ascii="Times New Roman" w:hAnsi="Times New Roman" w:cs="Times New Roman"/>
          <w:sz w:val="28"/>
          <w:szCs w:val="28"/>
        </w:rPr>
        <w:t>DPTR,A</w:t>
      </w:r>
      <w:proofErr w:type="gramEnd"/>
      <w:r w:rsidRPr="00F378FE">
        <w:rPr>
          <w:rFonts w:ascii="Times New Roman" w:hAnsi="Times New Roman" w:cs="Times New Roman"/>
          <w:sz w:val="28"/>
          <w:szCs w:val="28"/>
        </w:rPr>
        <w:tab/>
      </w:r>
      <w:r w:rsidRPr="00F378FE">
        <w:rPr>
          <w:rFonts w:ascii="Times New Roman" w:hAnsi="Times New Roman" w:cs="Times New Roman"/>
          <w:sz w:val="28"/>
          <w:szCs w:val="28"/>
        </w:rPr>
        <w:tab/>
        <w:t>;запись данных из аккумулятора в регистр EXT_HI</w:t>
      </w:r>
    </w:p>
    <w:p w:rsidR="00811804" w:rsidRPr="00F378FE" w:rsidRDefault="00811804" w:rsidP="00811804">
      <w:pPr>
        <w:rPr>
          <w:rFonts w:ascii="Times New Roman" w:hAnsi="Times New Roman" w:cs="Times New Roman"/>
          <w:sz w:val="28"/>
          <w:szCs w:val="28"/>
        </w:rPr>
      </w:pPr>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spellStart"/>
      <w:r w:rsidRPr="00F378FE">
        <w:rPr>
          <w:rFonts w:ascii="Times New Roman" w:hAnsi="Times New Roman" w:cs="Times New Roman"/>
          <w:sz w:val="28"/>
          <w:szCs w:val="28"/>
        </w:rPr>
        <w:t>sjmp</w:t>
      </w:r>
      <w:proofErr w:type="spellEnd"/>
      <w:r w:rsidRPr="00F378FE">
        <w:rPr>
          <w:rFonts w:ascii="Times New Roman" w:hAnsi="Times New Roman" w:cs="Times New Roman"/>
          <w:sz w:val="28"/>
          <w:szCs w:val="28"/>
        </w:rPr>
        <w:t xml:space="preserve"> </w:t>
      </w:r>
      <w:proofErr w:type="spellStart"/>
      <w:r w:rsidRPr="00F378FE">
        <w:rPr>
          <w:rFonts w:ascii="Times New Roman" w:hAnsi="Times New Roman" w:cs="Times New Roman"/>
          <w:sz w:val="28"/>
          <w:szCs w:val="28"/>
        </w:rPr>
        <w:t>loop</w:t>
      </w:r>
      <w:proofErr w:type="spellEnd"/>
    </w:p>
    <w:p w:rsidR="00811804" w:rsidRPr="00F378FE"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roofErr w:type="gramStart"/>
      <w:r w:rsidRPr="00F378FE">
        <w:rPr>
          <w:rFonts w:ascii="Times New Roman" w:hAnsi="Times New Roman" w:cs="Times New Roman"/>
          <w:sz w:val="28"/>
          <w:szCs w:val="28"/>
        </w:rPr>
        <w:t>.</w:t>
      </w:r>
      <w:proofErr w:type="spellStart"/>
      <w:r w:rsidRPr="00F378FE">
        <w:rPr>
          <w:rFonts w:ascii="Times New Roman" w:hAnsi="Times New Roman" w:cs="Times New Roman"/>
          <w:sz w:val="28"/>
          <w:szCs w:val="28"/>
        </w:rPr>
        <w:t>end</w:t>
      </w:r>
      <w:proofErr w:type="spellEnd"/>
      <w:proofErr w:type="gramEnd"/>
    </w:p>
    <w:p w:rsidR="00811804" w:rsidRPr="00A6053F" w:rsidRDefault="00811804" w:rsidP="00811804">
      <w:pPr>
        <w:rPr>
          <w:rFonts w:ascii="Times New Roman" w:hAnsi="Times New Roman" w:cs="Times New Roman"/>
          <w:sz w:val="28"/>
          <w:szCs w:val="28"/>
        </w:rPr>
      </w:pPr>
      <w:r w:rsidRPr="00F378FE">
        <w:rPr>
          <w:rFonts w:ascii="Times New Roman" w:hAnsi="Times New Roman" w:cs="Times New Roman"/>
          <w:sz w:val="28"/>
          <w:szCs w:val="28"/>
        </w:rPr>
        <w:tab/>
      </w:r>
    </w:p>
    <w:p w:rsidR="00E53954" w:rsidRPr="00A6053F" w:rsidRDefault="00E53954">
      <w:pPr>
        <w:rPr>
          <w:rFonts w:ascii="Times New Roman" w:hAnsi="Times New Roman" w:cs="Times New Roman"/>
          <w:sz w:val="28"/>
          <w:szCs w:val="28"/>
        </w:rPr>
      </w:pPr>
    </w:p>
    <w:sectPr w:rsidR="00E53954" w:rsidRPr="00A6053F" w:rsidSect="004F59A1">
      <w:head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BCB" w:rsidRDefault="009E0BCB" w:rsidP="004F59A1">
      <w:pPr>
        <w:spacing w:after="0" w:line="240" w:lineRule="auto"/>
      </w:pPr>
      <w:r>
        <w:separator/>
      </w:r>
    </w:p>
  </w:endnote>
  <w:endnote w:type="continuationSeparator" w:id="0">
    <w:p w:rsidR="009E0BCB" w:rsidRDefault="009E0BCB" w:rsidP="004F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serif">
    <w:altName w:val="Times New Roman"/>
    <w:charset w:val="00"/>
    <w:family w:val="auto"/>
    <w:pitch w:val="default"/>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BCB" w:rsidRDefault="009E0BCB" w:rsidP="004F59A1">
      <w:pPr>
        <w:spacing w:after="0" w:line="240" w:lineRule="auto"/>
      </w:pPr>
      <w:r>
        <w:separator/>
      </w:r>
    </w:p>
  </w:footnote>
  <w:footnote w:type="continuationSeparator" w:id="0">
    <w:p w:rsidR="009E0BCB" w:rsidRDefault="009E0BCB" w:rsidP="004F5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2989"/>
      <w:docPartObj>
        <w:docPartGallery w:val="Page Numbers (Top of Page)"/>
        <w:docPartUnique/>
      </w:docPartObj>
    </w:sdtPr>
    <w:sdtContent>
      <w:p w:rsidR="00811DAC" w:rsidRDefault="00811DAC">
        <w:pPr>
          <w:pStyle w:val="a7"/>
          <w:jc w:val="center"/>
        </w:pPr>
        <w:r>
          <w:fldChar w:fldCharType="begin"/>
        </w:r>
        <w:r>
          <w:instrText>PAGE   \* MERGEFORMAT</w:instrText>
        </w:r>
        <w:r>
          <w:fldChar w:fldCharType="separate"/>
        </w:r>
        <w:r w:rsidR="00F6115B">
          <w:rPr>
            <w:noProof/>
          </w:rPr>
          <w:t>9</w:t>
        </w:r>
        <w:r>
          <w:fldChar w:fldCharType="end"/>
        </w:r>
      </w:p>
    </w:sdtContent>
  </w:sdt>
  <w:p w:rsidR="00811DAC" w:rsidRDefault="00811DA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15783"/>
    <w:multiLevelType w:val="multilevel"/>
    <w:tmpl w:val="0B7AC4D8"/>
    <w:lvl w:ilvl="0">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y">
    <w15:presenceInfo w15:providerId="None" w15:userId="An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5A"/>
    <w:rsid w:val="00033386"/>
    <w:rsid w:val="00034BBE"/>
    <w:rsid w:val="00035D49"/>
    <w:rsid w:val="00072360"/>
    <w:rsid w:val="00087717"/>
    <w:rsid w:val="000C7F59"/>
    <w:rsid w:val="000D1EB5"/>
    <w:rsid w:val="000E621B"/>
    <w:rsid w:val="00121E9E"/>
    <w:rsid w:val="00146938"/>
    <w:rsid w:val="001611C2"/>
    <w:rsid w:val="0018235C"/>
    <w:rsid w:val="001F230E"/>
    <w:rsid w:val="001F2F10"/>
    <w:rsid w:val="00210117"/>
    <w:rsid w:val="00236F43"/>
    <w:rsid w:val="00245270"/>
    <w:rsid w:val="002658AD"/>
    <w:rsid w:val="002743C7"/>
    <w:rsid w:val="002814DD"/>
    <w:rsid w:val="002A35AA"/>
    <w:rsid w:val="002C42A1"/>
    <w:rsid w:val="002F553F"/>
    <w:rsid w:val="003455F7"/>
    <w:rsid w:val="003657D2"/>
    <w:rsid w:val="00375121"/>
    <w:rsid w:val="003A0D04"/>
    <w:rsid w:val="0041305A"/>
    <w:rsid w:val="004376B1"/>
    <w:rsid w:val="00444570"/>
    <w:rsid w:val="00486552"/>
    <w:rsid w:val="004B5A45"/>
    <w:rsid w:val="004B7C72"/>
    <w:rsid w:val="004D67C3"/>
    <w:rsid w:val="004F59A1"/>
    <w:rsid w:val="005031C0"/>
    <w:rsid w:val="00503413"/>
    <w:rsid w:val="005221B3"/>
    <w:rsid w:val="00546D7A"/>
    <w:rsid w:val="00552D4F"/>
    <w:rsid w:val="005571CC"/>
    <w:rsid w:val="00557CAA"/>
    <w:rsid w:val="005615FF"/>
    <w:rsid w:val="005709B2"/>
    <w:rsid w:val="00577FE7"/>
    <w:rsid w:val="005D3AE1"/>
    <w:rsid w:val="005D471C"/>
    <w:rsid w:val="005F07C3"/>
    <w:rsid w:val="006112B2"/>
    <w:rsid w:val="00615A3C"/>
    <w:rsid w:val="0064306A"/>
    <w:rsid w:val="00690C23"/>
    <w:rsid w:val="00695472"/>
    <w:rsid w:val="006A32B0"/>
    <w:rsid w:val="006A505D"/>
    <w:rsid w:val="006E1B9B"/>
    <w:rsid w:val="00736CBD"/>
    <w:rsid w:val="007445B8"/>
    <w:rsid w:val="007A37EF"/>
    <w:rsid w:val="007D4C03"/>
    <w:rsid w:val="00811804"/>
    <w:rsid w:val="00811DAC"/>
    <w:rsid w:val="00812BD1"/>
    <w:rsid w:val="008352EF"/>
    <w:rsid w:val="008736CC"/>
    <w:rsid w:val="008B3907"/>
    <w:rsid w:val="008E7921"/>
    <w:rsid w:val="008F5C43"/>
    <w:rsid w:val="009310BE"/>
    <w:rsid w:val="00936459"/>
    <w:rsid w:val="009E0BCB"/>
    <w:rsid w:val="00A368A8"/>
    <w:rsid w:val="00A55988"/>
    <w:rsid w:val="00A6053F"/>
    <w:rsid w:val="00A6054C"/>
    <w:rsid w:val="00AF6601"/>
    <w:rsid w:val="00B11D26"/>
    <w:rsid w:val="00B53D69"/>
    <w:rsid w:val="00BB3A3A"/>
    <w:rsid w:val="00BB7680"/>
    <w:rsid w:val="00BB7E99"/>
    <w:rsid w:val="00BF661F"/>
    <w:rsid w:val="00C20D6C"/>
    <w:rsid w:val="00C2434C"/>
    <w:rsid w:val="00C61287"/>
    <w:rsid w:val="00C912D6"/>
    <w:rsid w:val="00CF51FA"/>
    <w:rsid w:val="00D65009"/>
    <w:rsid w:val="00D66092"/>
    <w:rsid w:val="00E0030A"/>
    <w:rsid w:val="00E14B70"/>
    <w:rsid w:val="00E20BEA"/>
    <w:rsid w:val="00E2392E"/>
    <w:rsid w:val="00E53096"/>
    <w:rsid w:val="00E53954"/>
    <w:rsid w:val="00E92410"/>
    <w:rsid w:val="00EE412C"/>
    <w:rsid w:val="00F01629"/>
    <w:rsid w:val="00F2336B"/>
    <w:rsid w:val="00F236FF"/>
    <w:rsid w:val="00F6115B"/>
    <w:rsid w:val="00F84F5C"/>
    <w:rsid w:val="00F97997"/>
    <w:rsid w:val="00FC66AC"/>
    <w:rsid w:val="00FD31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D5BB-CB0D-45B5-B4E3-F6CCC81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657D2"/>
    <w:pPr>
      <w:widowControl w:val="0"/>
      <w:suppressAutoHyphens/>
      <w:autoSpaceDN w:val="0"/>
      <w:spacing w:line="254" w:lineRule="auto"/>
      <w:textAlignment w:val="baseline"/>
    </w:pPr>
    <w:rPr>
      <w:rFonts w:ascii="Calibri" w:eastAsia="Droid Sans Fallback" w:hAnsi="Calibri" w:cs="Calibri"/>
      <w:kern w:val="3"/>
    </w:rPr>
  </w:style>
  <w:style w:type="paragraph" w:styleId="3">
    <w:name w:val="heading 3"/>
    <w:basedOn w:val="a"/>
    <w:link w:val="30"/>
    <w:uiPriority w:val="9"/>
    <w:qFormat/>
    <w:rsid w:val="00F2336B"/>
    <w:pPr>
      <w:widowControl/>
      <w:suppressAutoHyphens w:val="0"/>
      <w:autoSpaceDN/>
      <w:spacing w:before="100" w:beforeAutospacing="1" w:after="100" w:afterAutospacing="1" w:line="240" w:lineRule="auto"/>
      <w:textAlignment w:val="auto"/>
      <w:outlineLvl w:val="2"/>
    </w:pPr>
    <w:rPr>
      <w:rFonts w:ascii="Times New Roman" w:eastAsia="Times New Roman" w:hAnsi="Times New Roman" w:cs="Times New Roman"/>
      <w:b/>
      <w:bCs/>
      <w:kern w:val="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657D2"/>
    <w:pPr>
      <w:suppressAutoHyphens/>
      <w:autoSpaceDN w:val="0"/>
      <w:spacing w:line="254" w:lineRule="auto"/>
      <w:textAlignment w:val="baseline"/>
    </w:pPr>
    <w:rPr>
      <w:rFonts w:ascii="Calibri" w:eastAsia="Droid Sans Fallback" w:hAnsi="Calibri" w:cs="Calibri"/>
      <w:kern w:val="3"/>
    </w:rPr>
  </w:style>
  <w:style w:type="paragraph" w:customStyle="1" w:styleId="TableContents">
    <w:name w:val="Table Contents"/>
    <w:basedOn w:val="Standard"/>
    <w:rsid w:val="003657D2"/>
  </w:style>
  <w:style w:type="character" w:customStyle="1" w:styleId="StrongEmphasis">
    <w:name w:val="Strong Emphasis"/>
    <w:rsid w:val="003657D2"/>
    <w:rPr>
      <w:b/>
      <w:bCs/>
    </w:rPr>
  </w:style>
  <w:style w:type="table" w:styleId="a3">
    <w:name w:val="Table Grid"/>
    <w:basedOn w:val="a1"/>
    <w:uiPriority w:val="39"/>
    <w:rsid w:val="008E79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6F4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4">
    <w:name w:val="Базовый"/>
    <w:rsid w:val="00BB7E99"/>
    <w:pPr>
      <w:tabs>
        <w:tab w:val="left" w:pos="708"/>
      </w:tabs>
      <w:suppressAutoHyphens/>
      <w:spacing w:after="0" w:line="100" w:lineRule="atLeast"/>
    </w:pPr>
    <w:rPr>
      <w:rFonts w:ascii="Times New Roman" w:eastAsia="Times New Roman" w:hAnsi="Times New Roman" w:cs="Times New Roman"/>
      <w:sz w:val="24"/>
      <w:szCs w:val="24"/>
      <w:lang w:eastAsia="ru-RU" w:bidi="hi-IN"/>
    </w:rPr>
  </w:style>
  <w:style w:type="paragraph" w:styleId="a5">
    <w:name w:val="No Spacing"/>
    <w:aliases w:val="Титульник"/>
    <w:next w:val="a"/>
    <w:uiPriority w:val="1"/>
    <w:qFormat/>
    <w:rsid w:val="00BB7E99"/>
    <w:pPr>
      <w:spacing w:after="0" w:line="360" w:lineRule="auto"/>
    </w:pPr>
    <w:rPr>
      <w:rFonts w:ascii="Times New Roman" w:eastAsia="Calibri" w:hAnsi="Times New Roman" w:cs="Times New Roman"/>
      <w:sz w:val="28"/>
    </w:rPr>
  </w:style>
  <w:style w:type="paragraph" w:styleId="2">
    <w:name w:val="Body Text Indent 2"/>
    <w:basedOn w:val="a"/>
    <w:link w:val="20"/>
    <w:semiHidden/>
    <w:rsid w:val="008B3907"/>
    <w:pPr>
      <w:widowControl/>
      <w:suppressAutoHyphens w:val="0"/>
      <w:autoSpaceDN/>
      <w:spacing w:after="0" w:line="240" w:lineRule="auto"/>
      <w:ind w:firstLine="540"/>
      <w:jc w:val="both"/>
      <w:textAlignment w:val="auto"/>
    </w:pPr>
    <w:rPr>
      <w:rFonts w:ascii="Times New Roman" w:eastAsia="Times New Roman" w:hAnsi="Times New Roman" w:cs="Arial"/>
      <w:bCs/>
      <w:iCs/>
      <w:kern w:val="0"/>
      <w:sz w:val="28"/>
      <w:szCs w:val="28"/>
      <w:lang w:eastAsia="ru-RU"/>
    </w:rPr>
  </w:style>
  <w:style w:type="character" w:customStyle="1" w:styleId="20">
    <w:name w:val="Основной текст с отступом 2 Знак"/>
    <w:basedOn w:val="a0"/>
    <w:link w:val="2"/>
    <w:semiHidden/>
    <w:rsid w:val="008B3907"/>
    <w:rPr>
      <w:rFonts w:ascii="Times New Roman" w:eastAsia="Times New Roman" w:hAnsi="Times New Roman" w:cs="Arial"/>
      <w:bCs/>
      <w:iCs/>
      <w:sz w:val="28"/>
      <w:szCs w:val="28"/>
      <w:lang w:eastAsia="ru-RU"/>
    </w:rPr>
  </w:style>
  <w:style w:type="character" w:styleId="a6">
    <w:name w:val="Hyperlink"/>
    <w:basedOn w:val="a0"/>
    <w:uiPriority w:val="99"/>
    <w:unhideWhenUsed/>
    <w:rsid w:val="004B7C72"/>
    <w:rPr>
      <w:color w:val="0000FF"/>
      <w:u w:val="single"/>
    </w:rPr>
  </w:style>
  <w:style w:type="paragraph" w:styleId="a7">
    <w:name w:val="header"/>
    <w:basedOn w:val="a"/>
    <w:link w:val="a8"/>
    <w:uiPriority w:val="99"/>
    <w:unhideWhenUsed/>
    <w:rsid w:val="004F59A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F59A1"/>
    <w:rPr>
      <w:rFonts w:ascii="Calibri" w:eastAsia="Droid Sans Fallback" w:hAnsi="Calibri" w:cs="Calibri"/>
      <w:kern w:val="3"/>
    </w:rPr>
  </w:style>
  <w:style w:type="paragraph" w:styleId="a9">
    <w:name w:val="footer"/>
    <w:basedOn w:val="a"/>
    <w:link w:val="aa"/>
    <w:uiPriority w:val="99"/>
    <w:unhideWhenUsed/>
    <w:rsid w:val="004F59A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F59A1"/>
    <w:rPr>
      <w:rFonts w:ascii="Calibri" w:eastAsia="Droid Sans Fallback" w:hAnsi="Calibri" w:cs="Calibri"/>
      <w:kern w:val="3"/>
    </w:rPr>
  </w:style>
  <w:style w:type="character" w:customStyle="1" w:styleId="30">
    <w:name w:val="Заголовок 3 Знак"/>
    <w:basedOn w:val="a0"/>
    <w:link w:val="3"/>
    <w:uiPriority w:val="9"/>
    <w:rsid w:val="00F2336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173483">
      <w:bodyDiv w:val="1"/>
      <w:marLeft w:val="0"/>
      <w:marRight w:val="0"/>
      <w:marTop w:val="0"/>
      <w:marBottom w:val="0"/>
      <w:divBdr>
        <w:top w:val="none" w:sz="0" w:space="0" w:color="auto"/>
        <w:left w:val="none" w:sz="0" w:space="0" w:color="auto"/>
        <w:bottom w:val="none" w:sz="0" w:space="0" w:color="auto"/>
        <w:right w:val="none" w:sz="0" w:space="0" w:color="auto"/>
      </w:divBdr>
    </w:div>
    <w:div w:id="16548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D5D01-4A6D-4ABC-A4F3-4956913A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7092</Words>
  <Characters>40428</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Marsyukov</dc:creator>
  <cp:keywords/>
  <dc:description/>
  <cp:lastModifiedBy>Nikita Marsyukov</cp:lastModifiedBy>
  <cp:revision>17</cp:revision>
  <dcterms:created xsi:type="dcterms:W3CDTF">2015-09-02T16:14:00Z</dcterms:created>
  <dcterms:modified xsi:type="dcterms:W3CDTF">2015-09-15T06:07:00Z</dcterms:modified>
</cp:coreProperties>
</file>